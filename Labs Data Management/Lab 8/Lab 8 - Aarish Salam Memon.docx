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13D5" w14:textId="38634543" w:rsidR="00597B74" w:rsidRPr="00515863" w:rsidRDefault="00515863">
      <w:pPr>
        <w:jc w:val="center"/>
        <w:rPr>
          <w:b/>
          <w:bCs/>
          <w:sz w:val="32"/>
          <w:szCs w:val="32"/>
          <w:rPrChange w:id="0" w:author="ADMIN" w:date="2021-11-24T16:16:00Z">
            <w:rPr>
              <w:b/>
              <w:bCs/>
              <w:sz w:val="28"/>
              <w:szCs w:val="28"/>
            </w:rPr>
          </w:rPrChange>
        </w:rPr>
        <w:pPrChange w:id="1" w:author="ADMIN" w:date="2021-11-24T16:16:00Z">
          <w:pPr/>
        </w:pPrChange>
      </w:pPr>
      <w:r w:rsidRPr="00515863">
        <w:rPr>
          <w:b/>
          <w:bCs/>
          <w:sz w:val="32"/>
          <w:szCs w:val="32"/>
          <w:rPrChange w:id="2" w:author="ADMIN" w:date="2021-11-24T16:16:00Z">
            <w:rPr>
              <w:b/>
              <w:bCs/>
              <w:sz w:val="28"/>
              <w:szCs w:val="28"/>
            </w:rPr>
          </w:rPrChange>
        </w:rPr>
        <w:t>Lab 8 – Advance Topics of Database Management</w:t>
      </w:r>
    </w:p>
    <w:p w14:paraId="5364F9E6" w14:textId="2457590F" w:rsidR="00515863" w:rsidRDefault="00515863" w:rsidP="00515863">
      <w:pPr>
        <w:jc w:val="center"/>
        <w:rPr>
          <w:ins w:id="3" w:author="ADMIN" w:date="2021-11-24T16:16:00Z"/>
          <w:b/>
          <w:bCs/>
          <w:sz w:val="32"/>
          <w:szCs w:val="32"/>
        </w:rPr>
      </w:pPr>
      <w:r w:rsidRPr="00515863">
        <w:rPr>
          <w:b/>
          <w:bCs/>
          <w:sz w:val="32"/>
          <w:szCs w:val="32"/>
          <w:rPrChange w:id="4" w:author="ADMIN" w:date="2021-11-24T16:16:00Z">
            <w:rPr>
              <w:b/>
              <w:bCs/>
              <w:sz w:val="28"/>
              <w:szCs w:val="28"/>
            </w:rPr>
          </w:rPrChange>
        </w:rPr>
        <w:t>Aarish Salam Memon – A20499744</w:t>
      </w:r>
    </w:p>
    <w:p w14:paraId="460069F1" w14:textId="18ED260F" w:rsidR="00515863" w:rsidRDefault="00515863" w:rsidP="00515863">
      <w:pPr>
        <w:jc w:val="center"/>
        <w:rPr>
          <w:ins w:id="5" w:author="ADMIN" w:date="2021-11-24T16:16:00Z"/>
          <w:b/>
          <w:bCs/>
          <w:sz w:val="32"/>
          <w:szCs w:val="32"/>
        </w:rPr>
      </w:pPr>
    </w:p>
    <w:p w14:paraId="5CD9C951" w14:textId="54A73E6A" w:rsidR="00515863" w:rsidRDefault="00515863" w:rsidP="00515863">
      <w:pPr>
        <w:rPr>
          <w:ins w:id="6" w:author="ADMIN" w:date="2021-11-24T16:21:00Z"/>
          <w:b/>
          <w:bCs/>
          <w:sz w:val="28"/>
          <w:szCs w:val="28"/>
        </w:rPr>
      </w:pPr>
      <w:ins w:id="7" w:author="ADMIN" w:date="2021-11-24T16:16:00Z">
        <w:r w:rsidRPr="00515863">
          <w:rPr>
            <w:b/>
            <w:bCs/>
            <w:sz w:val="28"/>
            <w:szCs w:val="28"/>
            <w:rPrChange w:id="8" w:author="ADMIN" w:date="2021-11-24T16:17:00Z">
              <w:rPr>
                <w:b/>
                <w:bCs/>
                <w:sz w:val="32"/>
                <w:szCs w:val="32"/>
              </w:rPr>
            </w:rPrChange>
          </w:rPr>
          <w:t>S</w:t>
        </w:r>
      </w:ins>
      <w:ins w:id="9" w:author="ADMIN" w:date="2021-11-24T16:17:00Z">
        <w:r w:rsidRPr="00515863">
          <w:rPr>
            <w:b/>
            <w:bCs/>
            <w:sz w:val="28"/>
            <w:szCs w:val="28"/>
            <w:rPrChange w:id="10" w:author="ADMIN" w:date="2021-11-24T16:17:00Z">
              <w:rPr>
                <w:b/>
                <w:bCs/>
                <w:sz w:val="32"/>
                <w:szCs w:val="32"/>
              </w:rPr>
            </w:rPrChange>
          </w:rPr>
          <w:t xml:space="preserve">TEP </w:t>
        </w:r>
        <w:r>
          <w:rPr>
            <w:b/>
            <w:bCs/>
            <w:sz w:val="28"/>
            <w:szCs w:val="28"/>
          </w:rPr>
          <w:t>–</w:t>
        </w:r>
        <w:r w:rsidRPr="00515863">
          <w:rPr>
            <w:b/>
            <w:bCs/>
            <w:sz w:val="28"/>
            <w:szCs w:val="28"/>
            <w:rPrChange w:id="11" w:author="ADMIN" w:date="2021-11-24T16:17:00Z">
              <w:rPr>
                <w:b/>
                <w:bCs/>
                <w:sz w:val="32"/>
                <w:szCs w:val="32"/>
              </w:rPr>
            </w:rPrChange>
          </w:rPr>
          <w:t xml:space="preserve"> 3</w:t>
        </w:r>
      </w:ins>
    </w:p>
    <w:p w14:paraId="5CAC06ED" w14:textId="5F715227" w:rsidR="00DF3148" w:rsidRPr="00DF3148" w:rsidRDefault="00DF3148" w:rsidP="00515863">
      <w:pPr>
        <w:rPr>
          <w:ins w:id="12" w:author="ADMIN" w:date="2021-11-24T16:17:00Z"/>
          <w:sz w:val="24"/>
          <w:szCs w:val="24"/>
          <w:rPrChange w:id="13" w:author="ADMIN" w:date="2021-11-24T16:21:00Z">
            <w:rPr>
              <w:ins w:id="14" w:author="ADMIN" w:date="2021-11-24T16:17:00Z"/>
              <w:b/>
              <w:bCs/>
              <w:sz w:val="28"/>
              <w:szCs w:val="28"/>
            </w:rPr>
          </w:rPrChange>
        </w:rPr>
      </w:pPr>
      <w:ins w:id="15" w:author="ADMIN" w:date="2021-11-24T16:21:00Z">
        <w:r w:rsidRPr="00DF3148">
          <w:rPr>
            <w:sz w:val="24"/>
            <w:szCs w:val="24"/>
            <w:rPrChange w:id="16" w:author="ADMIN" w:date="2021-11-24T16:21:00Z">
              <w:rPr>
                <w:b/>
                <w:bCs/>
                <w:sz w:val="28"/>
                <w:szCs w:val="28"/>
              </w:rPr>
            </w:rPrChange>
          </w:rPr>
          <w:t xml:space="preserve">Query </w:t>
        </w:r>
        <w:r w:rsidRPr="00DF3148">
          <w:rPr>
            <w:sz w:val="24"/>
            <w:szCs w:val="24"/>
            <w:rPrChange w:id="17" w:author="ADMIN" w:date="2021-11-24T16:21:00Z">
              <w:rPr>
                <w:b/>
                <w:bCs/>
                <w:sz w:val="24"/>
                <w:szCs w:val="24"/>
              </w:rPr>
            </w:rPrChange>
          </w:rPr>
          <w:t xml:space="preserve">– </w:t>
        </w:r>
      </w:ins>
      <w:ins w:id="18" w:author="ADMIN" w:date="2021-11-24T16:22:00Z">
        <w:r>
          <w:rPr>
            <w:sz w:val="24"/>
            <w:szCs w:val="24"/>
          </w:rPr>
          <w:t>1</w:t>
        </w:r>
      </w:ins>
    </w:p>
    <w:p w14:paraId="5032BAD7" w14:textId="5333D0E0" w:rsidR="00515863" w:rsidRDefault="00DF3148" w:rsidP="00515863">
      <w:pPr>
        <w:rPr>
          <w:ins w:id="19" w:author="ADMIN" w:date="2021-11-24T16:21:00Z"/>
          <w:sz w:val="28"/>
          <w:szCs w:val="28"/>
        </w:rPr>
      </w:pPr>
      <w:ins w:id="20" w:author="ADMIN" w:date="2021-11-24T16:21:00Z">
        <w:r>
          <w:rPr>
            <w:noProof/>
          </w:rPr>
          <w:drawing>
            <wp:inline distT="0" distB="0" distL="0" distR="0" wp14:anchorId="65E07558" wp14:editId="6F02ACAC">
              <wp:extent cx="4800600" cy="19145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800600" cy="1914525"/>
                      </a:xfrm>
                      <a:prstGeom prst="rect">
                        <a:avLst/>
                      </a:prstGeom>
                    </pic:spPr>
                  </pic:pic>
                </a:graphicData>
              </a:graphic>
            </wp:inline>
          </w:drawing>
        </w:r>
      </w:ins>
    </w:p>
    <w:p w14:paraId="05E0FAC5" w14:textId="1969817B" w:rsidR="00DF3148" w:rsidRDefault="00DF3148" w:rsidP="00515863">
      <w:pPr>
        <w:rPr>
          <w:ins w:id="21" w:author="ADMIN" w:date="2021-11-24T16:22:00Z"/>
          <w:sz w:val="24"/>
          <w:szCs w:val="24"/>
        </w:rPr>
      </w:pPr>
      <w:ins w:id="22" w:author="ADMIN" w:date="2021-11-24T16:21:00Z">
        <w:r w:rsidRPr="00DF3148">
          <w:rPr>
            <w:sz w:val="24"/>
            <w:szCs w:val="24"/>
            <w:rPrChange w:id="23" w:author="ADMIN" w:date="2021-11-24T16:22:00Z">
              <w:rPr>
                <w:sz w:val="28"/>
                <w:szCs w:val="28"/>
              </w:rPr>
            </w:rPrChange>
          </w:rPr>
          <w:t>Query – 2</w:t>
        </w:r>
      </w:ins>
    </w:p>
    <w:p w14:paraId="7F9900F4" w14:textId="3CEF9AE8" w:rsidR="00DF3148" w:rsidRPr="00DF3148" w:rsidRDefault="00DF3148" w:rsidP="00515863">
      <w:pPr>
        <w:rPr>
          <w:ins w:id="24" w:author="ADMIN" w:date="2021-11-24T16:21:00Z"/>
          <w:sz w:val="24"/>
          <w:szCs w:val="24"/>
          <w:rPrChange w:id="25" w:author="ADMIN" w:date="2021-11-24T16:22:00Z">
            <w:rPr>
              <w:ins w:id="26" w:author="ADMIN" w:date="2021-11-24T16:21:00Z"/>
              <w:sz w:val="28"/>
              <w:szCs w:val="28"/>
            </w:rPr>
          </w:rPrChange>
        </w:rPr>
      </w:pPr>
      <w:ins w:id="27" w:author="ADMIN" w:date="2021-11-24T16:24:00Z">
        <w:r>
          <w:rPr>
            <w:noProof/>
          </w:rPr>
          <w:drawing>
            <wp:inline distT="0" distB="0" distL="0" distR="0" wp14:anchorId="4F168AF3" wp14:editId="77C2648B">
              <wp:extent cx="5943600" cy="28575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857500"/>
                      </a:xfrm>
                      <a:prstGeom prst="rect">
                        <a:avLst/>
                      </a:prstGeom>
                    </pic:spPr>
                  </pic:pic>
                </a:graphicData>
              </a:graphic>
            </wp:inline>
          </w:drawing>
        </w:r>
      </w:ins>
    </w:p>
    <w:p w14:paraId="18F0F7D2" w14:textId="77777777" w:rsidR="00DF3148" w:rsidRDefault="00DF3148" w:rsidP="00515863">
      <w:pPr>
        <w:rPr>
          <w:ins w:id="28" w:author="ADMIN" w:date="2021-11-24T16:24:00Z"/>
          <w:sz w:val="24"/>
          <w:szCs w:val="24"/>
        </w:rPr>
      </w:pPr>
    </w:p>
    <w:p w14:paraId="4CA364B2" w14:textId="77777777" w:rsidR="00DF3148" w:rsidRDefault="00DF3148" w:rsidP="00515863">
      <w:pPr>
        <w:rPr>
          <w:ins w:id="29" w:author="ADMIN" w:date="2021-11-24T16:24:00Z"/>
          <w:sz w:val="24"/>
          <w:szCs w:val="24"/>
        </w:rPr>
      </w:pPr>
    </w:p>
    <w:p w14:paraId="3E7AA42D" w14:textId="77777777" w:rsidR="00DF3148" w:rsidRDefault="00DF3148" w:rsidP="00515863">
      <w:pPr>
        <w:rPr>
          <w:ins w:id="30" w:author="ADMIN" w:date="2021-11-24T16:24:00Z"/>
          <w:sz w:val="24"/>
          <w:szCs w:val="24"/>
        </w:rPr>
      </w:pPr>
    </w:p>
    <w:p w14:paraId="4D2715DF" w14:textId="77777777" w:rsidR="00DF3148" w:rsidRDefault="00DF3148" w:rsidP="00515863">
      <w:pPr>
        <w:rPr>
          <w:ins w:id="31" w:author="ADMIN" w:date="2021-11-24T16:24:00Z"/>
          <w:sz w:val="24"/>
          <w:szCs w:val="24"/>
        </w:rPr>
      </w:pPr>
    </w:p>
    <w:p w14:paraId="303B0767" w14:textId="01F91F01" w:rsidR="00DF3148" w:rsidRPr="00DF3148" w:rsidRDefault="00DF3148" w:rsidP="00515863">
      <w:pPr>
        <w:rPr>
          <w:ins w:id="32" w:author="ADMIN" w:date="2021-11-24T16:24:00Z"/>
          <w:sz w:val="24"/>
          <w:szCs w:val="24"/>
          <w:rPrChange w:id="33" w:author="ADMIN" w:date="2021-11-24T16:24:00Z">
            <w:rPr>
              <w:ins w:id="34" w:author="ADMIN" w:date="2021-11-24T16:24:00Z"/>
              <w:sz w:val="28"/>
              <w:szCs w:val="28"/>
            </w:rPr>
          </w:rPrChange>
        </w:rPr>
      </w:pPr>
      <w:ins w:id="35" w:author="ADMIN" w:date="2021-11-24T16:24:00Z">
        <w:r w:rsidRPr="00DF3148">
          <w:rPr>
            <w:sz w:val="24"/>
            <w:szCs w:val="24"/>
            <w:rPrChange w:id="36" w:author="ADMIN" w:date="2021-11-24T16:24:00Z">
              <w:rPr>
                <w:sz w:val="28"/>
                <w:szCs w:val="28"/>
              </w:rPr>
            </w:rPrChange>
          </w:rPr>
          <w:lastRenderedPageBreak/>
          <w:t>Query – 3</w:t>
        </w:r>
      </w:ins>
    </w:p>
    <w:p w14:paraId="73F5D401" w14:textId="24AFF2B6" w:rsidR="00DF3148" w:rsidRDefault="0042329A" w:rsidP="00515863">
      <w:pPr>
        <w:rPr>
          <w:ins w:id="37" w:author="ADMIN" w:date="2021-11-24T16:30:00Z"/>
          <w:sz w:val="28"/>
          <w:szCs w:val="28"/>
        </w:rPr>
      </w:pPr>
      <w:ins w:id="38" w:author="ADMIN" w:date="2021-11-24T16:30:00Z">
        <w:r>
          <w:rPr>
            <w:noProof/>
          </w:rPr>
          <w:drawing>
            <wp:inline distT="0" distB="0" distL="0" distR="0" wp14:anchorId="6F2761E2" wp14:editId="54E307D2">
              <wp:extent cx="5391150" cy="23812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391150" cy="2381250"/>
                      </a:xfrm>
                      <a:prstGeom prst="rect">
                        <a:avLst/>
                      </a:prstGeom>
                    </pic:spPr>
                  </pic:pic>
                </a:graphicData>
              </a:graphic>
            </wp:inline>
          </w:drawing>
        </w:r>
      </w:ins>
    </w:p>
    <w:p w14:paraId="0CFEE76B" w14:textId="4A2A7CD2" w:rsidR="0042329A" w:rsidRDefault="0042329A" w:rsidP="00515863">
      <w:pPr>
        <w:rPr>
          <w:ins w:id="39" w:author="ADMIN" w:date="2021-11-24T16:30:00Z"/>
          <w:sz w:val="28"/>
          <w:szCs w:val="28"/>
        </w:rPr>
      </w:pPr>
    </w:p>
    <w:p w14:paraId="5B0373DB" w14:textId="5197A3AA" w:rsidR="00721B08" w:rsidRDefault="00721B08" w:rsidP="00515863">
      <w:pPr>
        <w:rPr>
          <w:ins w:id="40" w:author="ADMIN" w:date="2021-11-24T16:31:00Z"/>
          <w:b/>
          <w:bCs/>
          <w:sz w:val="28"/>
          <w:szCs w:val="28"/>
        </w:rPr>
      </w:pPr>
      <w:ins w:id="41" w:author="ADMIN" w:date="2021-11-24T16:30:00Z">
        <w:r w:rsidRPr="00721B08">
          <w:rPr>
            <w:b/>
            <w:bCs/>
            <w:sz w:val="28"/>
            <w:szCs w:val="28"/>
            <w:rPrChange w:id="42" w:author="ADMIN" w:date="2021-11-24T16:31:00Z">
              <w:rPr>
                <w:sz w:val="28"/>
                <w:szCs w:val="28"/>
              </w:rPr>
            </w:rPrChange>
          </w:rPr>
          <w:t>PROJECT – 2</w:t>
        </w:r>
      </w:ins>
    </w:p>
    <w:p w14:paraId="416E89C6" w14:textId="3590D373" w:rsidR="00721B08" w:rsidRDefault="00203C60" w:rsidP="00515863">
      <w:pPr>
        <w:rPr>
          <w:ins w:id="43" w:author="ADMIN" w:date="2021-11-24T16:47:00Z"/>
          <w:sz w:val="24"/>
          <w:szCs w:val="24"/>
        </w:rPr>
      </w:pPr>
      <w:ins w:id="44" w:author="ADMIN" w:date="2021-11-24T16:47:00Z">
        <w:r>
          <w:rPr>
            <w:sz w:val="24"/>
            <w:szCs w:val="24"/>
          </w:rPr>
          <w:t>View – 1</w:t>
        </w:r>
      </w:ins>
    </w:p>
    <w:p w14:paraId="292F7B85" w14:textId="6FE13C1A" w:rsidR="00203C60" w:rsidRDefault="00463D6E" w:rsidP="00515863">
      <w:pPr>
        <w:rPr>
          <w:ins w:id="45" w:author="ADMIN" w:date="2021-11-24T16:47:00Z"/>
          <w:sz w:val="24"/>
          <w:szCs w:val="24"/>
        </w:rPr>
      </w:pPr>
      <w:ins w:id="46" w:author="ADMIN" w:date="2021-11-24T17:03:00Z">
        <w:r>
          <w:rPr>
            <w:noProof/>
          </w:rPr>
          <w:drawing>
            <wp:inline distT="0" distB="0" distL="0" distR="0" wp14:anchorId="4C76CDB6" wp14:editId="78FF2953">
              <wp:extent cx="5943600" cy="1689735"/>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stretch>
                        <a:fillRect/>
                      </a:stretch>
                    </pic:blipFill>
                    <pic:spPr>
                      <a:xfrm>
                        <a:off x="0" y="0"/>
                        <a:ext cx="5943600" cy="1689735"/>
                      </a:xfrm>
                      <a:prstGeom prst="rect">
                        <a:avLst/>
                      </a:prstGeom>
                    </pic:spPr>
                  </pic:pic>
                </a:graphicData>
              </a:graphic>
            </wp:inline>
          </w:drawing>
        </w:r>
      </w:ins>
    </w:p>
    <w:p w14:paraId="78E257D1" w14:textId="75FAAB61" w:rsidR="00203C60" w:rsidRDefault="00203C60" w:rsidP="00515863">
      <w:pPr>
        <w:rPr>
          <w:ins w:id="47" w:author="ADMIN" w:date="2021-11-24T16:47:00Z"/>
          <w:sz w:val="24"/>
          <w:szCs w:val="24"/>
        </w:rPr>
      </w:pPr>
      <w:ins w:id="48" w:author="ADMIN" w:date="2021-11-24T16:47:00Z">
        <w:r>
          <w:rPr>
            <w:sz w:val="24"/>
            <w:szCs w:val="24"/>
          </w:rPr>
          <w:t>View – 2</w:t>
        </w:r>
      </w:ins>
    </w:p>
    <w:p w14:paraId="17BB114C" w14:textId="5DE9FB9D" w:rsidR="00203C60" w:rsidRDefault="005D3CA5" w:rsidP="00515863">
      <w:pPr>
        <w:rPr>
          <w:ins w:id="49" w:author="ADMIN" w:date="2021-11-24T16:49:00Z"/>
          <w:sz w:val="24"/>
          <w:szCs w:val="24"/>
        </w:rPr>
      </w:pPr>
      <w:ins w:id="50" w:author="ADMIN" w:date="2021-11-24T17:04:00Z">
        <w:r>
          <w:rPr>
            <w:noProof/>
          </w:rPr>
          <w:drawing>
            <wp:inline distT="0" distB="0" distL="0" distR="0" wp14:anchorId="7466A141" wp14:editId="3642E5F6">
              <wp:extent cx="5943600" cy="175831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8"/>
                      <a:stretch>
                        <a:fillRect/>
                      </a:stretch>
                    </pic:blipFill>
                    <pic:spPr>
                      <a:xfrm>
                        <a:off x="0" y="0"/>
                        <a:ext cx="5943600" cy="1758315"/>
                      </a:xfrm>
                      <a:prstGeom prst="rect">
                        <a:avLst/>
                      </a:prstGeom>
                    </pic:spPr>
                  </pic:pic>
                </a:graphicData>
              </a:graphic>
            </wp:inline>
          </w:drawing>
        </w:r>
      </w:ins>
    </w:p>
    <w:p w14:paraId="3D250B22" w14:textId="6EAD70A2" w:rsidR="00203C60" w:rsidRDefault="00203C60" w:rsidP="00515863">
      <w:pPr>
        <w:rPr>
          <w:ins w:id="51" w:author="ADMIN" w:date="2021-11-24T16:49:00Z"/>
          <w:sz w:val="24"/>
          <w:szCs w:val="24"/>
        </w:rPr>
      </w:pPr>
    </w:p>
    <w:p w14:paraId="0EC6EA78" w14:textId="62E12455" w:rsidR="00203C60" w:rsidRDefault="00203C60" w:rsidP="00515863">
      <w:pPr>
        <w:rPr>
          <w:ins w:id="52" w:author="ADMIN" w:date="2021-11-24T16:49:00Z"/>
          <w:sz w:val="24"/>
          <w:szCs w:val="24"/>
        </w:rPr>
      </w:pPr>
      <w:ins w:id="53" w:author="ADMIN" w:date="2021-11-24T16:49:00Z">
        <w:r>
          <w:rPr>
            <w:sz w:val="24"/>
            <w:szCs w:val="24"/>
          </w:rPr>
          <w:lastRenderedPageBreak/>
          <w:t>View – 3</w:t>
        </w:r>
      </w:ins>
    </w:p>
    <w:p w14:paraId="681ECB5D" w14:textId="4CA5CE12" w:rsidR="00203C60" w:rsidRDefault="005D3CA5" w:rsidP="00515863">
      <w:pPr>
        <w:rPr>
          <w:ins w:id="54" w:author="ADMIN" w:date="2021-11-24T16:50:00Z"/>
          <w:sz w:val="24"/>
          <w:szCs w:val="24"/>
        </w:rPr>
      </w:pPr>
      <w:ins w:id="55" w:author="ADMIN" w:date="2021-11-24T17:05:00Z">
        <w:r>
          <w:rPr>
            <w:noProof/>
          </w:rPr>
          <w:drawing>
            <wp:inline distT="0" distB="0" distL="0" distR="0" wp14:anchorId="0FDF695A" wp14:editId="7356E434">
              <wp:extent cx="5943600" cy="1873250"/>
              <wp:effectExtent l="0" t="0" r="0" b="0"/>
              <wp:docPr id="11" name="Picture 1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ord&#10;&#10;Description automatically generated"/>
                      <pic:cNvPicPr/>
                    </pic:nvPicPr>
                    <pic:blipFill>
                      <a:blip r:embed="rId9"/>
                      <a:stretch>
                        <a:fillRect/>
                      </a:stretch>
                    </pic:blipFill>
                    <pic:spPr>
                      <a:xfrm>
                        <a:off x="0" y="0"/>
                        <a:ext cx="5943600" cy="1873250"/>
                      </a:xfrm>
                      <a:prstGeom prst="rect">
                        <a:avLst/>
                      </a:prstGeom>
                    </pic:spPr>
                  </pic:pic>
                </a:graphicData>
              </a:graphic>
            </wp:inline>
          </w:drawing>
        </w:r>
      </w:ins>
    </w:p>
    <w:p w14:paraId="68D56F4C" w14:textId="5F1BB1B7" w:rsidR="004139CC" w:rsidRDefault="004139CC" w:rsidP="00515863">
      <w:pPr>
        <w:rPr>
          <w:ins w:id="56" w:author="ADMIN" w:date="2021-11-24T16:50:00Z"/>
          <w:sz w:val="24"/>
          <w:szCs w:val="24"/>
        </w:rPr>
      </w:pPr>
    </w:p>
    <w:p w14:paraId="447DA407" w14:textId="65283A5D" w:rsidR="004139CC" w:rsidRDefault="004139CC" w:rsidP="00515863">
      <w:pPr>
        <w:rPr>
          <w:ins w:id="57" w:author="ADMIN" w:date="2021-11-24T16:50:00Z"/>
          <w:sz w:val="24"/>
          <w:szCs w:val="24"/>
        </w:rPr>
      </w:pPr>
      <w:ins w:id="58" w:author="ADMIN" w:date="2021-11-24T16:50:00Z">
        <w:r>
          <w:rPr>
            <w:sz w:val="24"/>
            <w:szCs w:val="24"/>
          </w:rPr>
          <w:t>View – 4</w:t>
        </w:r>
      </w:ins>
    </w:p>
    <w:p w14:paraId="46666F3C" w14:textId="3E8FFC5B" w:rsidR="004139CC" w:rsidRDefault="00D31F48" w:rsidP="00515863">
      <w:pPr>
        <w:rPr>
          <w:ins w:id="59" w:author="ADMIN" w:date="2021-11-24T16:51:00Z"/>
          <w:sz w:val="24"/>
          <w:szCs w:val="24"/>
        </w:rPr>
      </w:pPr>
      <w:ins w:id="60" w:author="ADMIN" w:date="2021-11-24T17:06:00Z">
        <w:r>
          <w:rPr>
            <w:noProof/>
          </w:rPr>
          <w:drawing>
            <wp:inline distT="0" distB="0" distL="0" distR="0" wp14:anchorId="34D11423" wp14:editId="5B8F4DD2">
              <wp:extent cx="5943600" cy="1936115"/>
              <wp:effectExtent l="0" t="0" r="0" b="698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stretch>
                        <a:fillRect/>
                      </a:stretch>
                    </pic:blipFill>
                    <pic:spPr>
                      <a:xfrm>
                        <a:off x="0" y="0"/>
                        <a:ext cx="5943600" cy="1936115"/>
                      </a:xfrm>
                      <a:prstGeom prst="rect">
                        <a:avLst/>
                      </a:prstGeom>
                    </pic:spPr>
                  </pic:pic>
                </a:graphicData>
              </a:graphic>
            </wp:inline>
          </w:drawing>
        </w:r>
      </w:ins>
    </w:p>
    <w:p w14:paraId="4EFF8B4D" w14:textId="3C8FF159" w:rsidR="00F26A10" w:rsidRDefault="00F26A10" w:rsidP="00515863">
      <w:pPr>
        <w:rPr>
          <w:ins w:id="61" w:author="ADMIN" w:date="2021-11-24T16:51:00Z"/>
          <w:sz w:val="24"/>
          <w:szCs w:val="24"/>
        </w:rPr>
      </w:pPr>
    </w:p>
    <w:p w14:paraId="792ABE24" w14:textId="77CD70F9" w:rsidR="00F26A10" w:rsidRDefault="00F26A10" w:rsidP="00515863">
      <w:pPr>
        <w:rPr>
          <w:ins w:id="62" w:author="ADMIN" w:date="2021-11-24T16:52:00Z"/>
          <w:sz w:val="24"/>
          <w:szCs w:val="24"/>
        </w:rPr>
      </w:pPr>
    </w:p>
    <w:p w14:paraId="1F73F114" w14:textId="4A198915" w:rsidR="00F26A10" w:rsidRDefault="00F26A10" w:rsidP="00515863">
      <w:pPr>
        <w:rPr>
          <w:ins w:id="63" w:author="ADMIN" w:date="2021-11-24T16:52:00Z"/>
          <w:sz w:val="24"/>
          <w:szCs w:val="24"/>
        </w:rPr>
      </w:pPr>
      <w:ins w:id="64" w:author="ADMIN" w:date="2021-11-24T16:52:00Z">
        <w:r>
          <w:rPr>
            <w:sz w:val="24"/>
            <w:szCs w:val="24"/>
          </w:rPr>
          <w:t>View – 5</w:t>
        </w:r>
      </w:ins>
    </w:p>
    <w:p w14:paraId="5D537659" w14:textId="28B1607C" w:rsidR="00F26A10" w:rsidRDefault="007B3CDB" w:rsidP="00515863">
      <w:pPr>
        <w:rPr>
          <w:ins w:id="65" w:author="ADMIN" w:date="2021-11-24T17:10:00Z"/>
          <w:sz w:val="24"/>
          <w:szCs w:val="24"/>
        </w:rPr>
      </w:pPr>
      <w:ins w:id="66" w:author="ADMIN" w:date="2021-11-24T17:06:00Z">
        <w:r>
          <w:rPr>
            <w:noProof/>
          </w:rPr>
          <w:drawing>
            <wp:inline distT="0" distB="0" distL="0" distR="0" wp14:anchorId="4A2233E3" wp14:editId="3E9079B9">
              <wp:extent cx="5943600" cy="183261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5943600" cy="1832610"/>
                      </a:xfrm>
                      <a:prstGeom prst="rect">
                        <a:avLst/>
                      </a:prstGeom>
                    </pic:spPr>
                  </pic:pic>
                </a:graphicData>
              </a:graphic>
            </wp:inline>
          </w:drawing>
        </w:r>
      </w:ins>
    </w:p>
    <w:p w14:paraId="37CF3928" w14:textId="77777777" w:rsidR="000F6F37" w:rsidRDefault="000F6F37" w:rsidP="00515863">
      <w:pPr>
        <w:rPr>
          <w:ins w:id="67" w:author="ADMIN" w:date="2021-11-24T16:52:00Z"/>
          <w:sz w:val="24"/>
          <w:szCs w:val="24"/>
        </w:rPr>
      </w:pPr>
    </w:p>
    <w:p w14:paraId="12A44506" w14:textId="2F0BCD03" w:rsidR="00C57D59" w:rsidRDefault="000F6F37" w:rsidP="00515863">
      <w:pPr>
        <w:rPr>
          <w:ins w:id="68" w:author="ADMIN" w:date="2021-11-24T17:10:00Z"/>
          <w:sz w:val="24"/>
          <w:szCs w:val="24"/>
        </w:rPr>
      </w:pPr>
      <w:ins w:id="69" w:author="ADMIN" w:date="2021-11-24T17:10:00Z">
        <w:r>
          <w:rPr>
            <w:sz w:val="24"/>
            <w:szCs w:val="24"/>
          </w:rPr>
          <w:lastRenderedPageBreak/>
          <w:t>View for Region New England –</w:t>
        </w:r>
      </w:ins>
    </w:p>
    <w:p w14:paraId="65CB501C" w14:textId="7C2BD64E" w:rsidR="000F6F37" w:rsidRDefault="000F6F37" w:rsidP="00515863">
      <w:pPr>
        <w:rPr>
          <w:ins w:id="70" w:author="ADMIN" w:date="2021-11-24T17:10:00Z"/>
          <w:sz w:val="24"/>
          <w:szCs w:val="24"/>
        </w:rPr>
      </w:pPr>
      <w:ins w:id="71" w:author="ADMIN" w:date="2021-11-24T17:10:00Z">
        <w:r>
          <w:rPr>
            <w:noProof/>
          </w:rPr>
          <w:drawing>
            <wp:inline distT="0" distB="0" distL="0" distR="0" wp14:anchorId="3CF982E8" wp14:editId="66C3AF60">
              <wp:extent cx="5943600" cy="179768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stretch>
                        <a:fillRect/>
                      </a:stretch>
                    </pic:blipFill>
                    <pic:spPr>
                      <a:xfrm>
                        <a:off x="0" y="0"/>
                        <a:ext cx="5943600" cy="1797685"/>
                      </a:xfrm>
                      <a:prstGeom prst="rect">
                        <a:avLst/>
                      </a:prstGeom>
                    </pic:spPr>
                  </pic:pic>
                </a:graphicData>
              </a:graphic>
            </wp:inline>
          </w:drawing>
        </w:r>
      </w:ins>
    </w:p>
    <w:p w14:paraId="38C965C6" w14:textId="0D974599" w:rsidR="000F6F37" w:rsidRDefault="000F6F37" w:rsidP="00515863">
      <w:pPr>
        <w:rPr>
          <w:ins w:id="72" w:author="ADMIN" w:date="2021-11-24T17:10:00Z"/>
          <w:sz w:val="24"/>
          <w:szCs w:val="24"/>
        </w:rPr>
      </w:pPr>
    </w:p>
    <w:p w14:paraId="7F55BD71" w14:textId="59335BAE" w:rsidR="000F6F37" w:rsidRDefault="000F6F37" w:rsidP="00515863">
      <w:pPr>
        <w:rPr>
          <w:ins w:id="73" w:author="ADMIN" w:date="2021-11-24T17:12:00Z"/>
          <w:sz w:val="24"/>
          <w:szCs w:val="24"/>
        </w:rPr>
      </w:pPr>
      <w:ins w:id="74" w:author="ADMIN" w:date="2021-11-24T17:10:00Z">
        <w:r>
          <w:rPr>
            <w:sz w:val="24"/>
            <w:szCs w:val="24"/>
          </w:rPr>
          <w:t>View for Region</w:t>
        </w:r>
      </w:ins>
      <w:ins w:id="75" w:author="ADMIN" w:date="2021-11-24T17:11:00Z">
        <w:r>
          <w:rPr>
            <w:sz w:val="24"/>
            <w:szCs w:val="24"/>
          </w:rPr>
          <w:t xml:space="preserve"> Mid Atlantic</w:t>
        </w:r>
      </w:ins>
      <w:ins w:id="76" w:author="ADMIN" w:date="2021-11-24T17:12:00Z">
        <w:r>
          <w:rPr>
            <w:sz w:val="24"/>
            <w:szCs w:val="24"/>
          </w:rPr>
          <w:t xml:space="preserve"> –</w:t>
        </w:r>
      </w:ins>
    </w:p>
    <w:p w14:paraId="3AC4D506" w14:textId="0E25F3A1" w:rsidR="000F6F37" w:rsidRDefault="000F6F37" w:rsidP="00515863">
      <w:pPr>
        <w:rPr>
          <w:ins w:id="77" w:author="ADMIN" w:date="2021-11-24T17:11:00Z"/>
          <w:sz w:val="24"/>
          <w:szCs w:val="24"/>
        </w:rPr>
      </w:pPr>
      <w:ins w:id="78" w:author="ADMIN" w:date="2021-11-24T17:12:00Z">
        <w:r>
          <w:rPr>
            <w:noProof/>
          </w:rPr>
          <w:drawing>
            <wp:inline distT="0" distB="0" distL="0" distR="0" wp14:anchorId="61001E42" wp14:editId="0248B797">
              <wp:extent cx="5943600" cy="164338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stretch>
                        <a:fillRect/>
                      </a:stretch>
                    </pic:blipFill>
                    <pic:spPr>
                      <a:xfrm>
                        <a:off x="0" y="0"/>
                        <a:ext cx="5943600" cy="1643380"/>
                      </a:xfrm>
                      <a:prstGeom prst="rect">
                        <a:avLst/>
                      </a:prstGeom>
                    </pic:spPr>
                  </pic:pic>
                </a:graphicData>
              </a:graphic>
            </wp:inline>
          </w:drawing>
        </w:r>
      </w:ins>
    </w:p>
    <w:p w14:paraId="3DAD028C" w14:textId="77777777" w:rsidR="000F6F37" w:rsidRPr="00203C60" w:rsidRDefault="000F6F37" w:rsidP="00515863">
      <w:pPr>
        <w:rPr>
          <w:ins w:id="79" w:author="ADMIN" w:date="2021-11-24T16:30:00Z"/>
          <w:sz w:val="24"/>
          <w:szCs w:val="24"/>
          <w:rPrChange w:id="80" w:author="ADMIN" w:date="2021-11-24T16:47:00Z">
            <w:rPr>
              <w:ins w:id="81" w:author="ADMIN" w:date="2021-11-24T16:30:00Z"/>
              <w:sz w:val="28"/>
              <w:szCs w:val="28"/>
            </w:rPr>
          </w:rPrChange>
        </w:rPr>
      </w:pPr>
    </w:p>
    <w:p w14:paraId="0996515A" w14:textId="43ADC2FE" w:rsidR="00721B08" w:rsidRDefault="000F6F37" w:rsidP="00515863">
      <w:pPr>
        <w:rPr>
          <w:ins w:id="82" w:author="ADMIN" w:date="2021-11-24T17:13:00Z"/>
          <w:sz w:val="24"/>
          <w:szCs w:val="24"/>
        </w:rPr>
      </w:pPr>
      <w:ins w:id="83" w:author="ADMIN" w:date="2021-11-24T17:12:00Z">
        <w:r w:rsidRPr="000F6F37">
          <w:rPr>
            <w:sz w:val="24"/>
            <w:szCs w:val="24"/>
            <w:rPrChange w:id="84" w:author="ADMIN" w:date="2021-11-24T17:12:00Z">
              <w:rPr>
                <w:sz w:val="28"/>
                <w:szCs w:val="28"/>
              </w:rPr>
            </w:rPrChange>
          </w:rPr>
          <w:t>View for Region</w:t>
        </w:r>
      </w:ins>
      <w:ins w:id="85" w:author="ADMIN" w:date="2021-11-24T17:13:00Z">
        <w:r>
          <w:rPr>
            <w:sz w:val="24"/>
            <w:szCs w:val="24"/>
          </w:rPr>
          <w:t xml:space="preserve"> East North Central –</w:t>
        </w:r>
      </w:ins>
    </w:p>
    <w:p w14:paraId="1FEF4885" w14:textId="3EB13295" w:rsidR="000F6F37" w:rsidRDefault="000F6F37" w:rsidP="00515863">
      <w:pPr>
        <w:rPr>
          <w:ins w:id="86" w:author="ADMIN" w:date="2021-11-24T17:13:00Z"/>
          <w:sz w:val="24"/>
          <w:szCs w:val="24"/>
        </w:rPr>
      </w:pPr>
      <w:ins w:id="87" w:author="ADMIN" w:date="2021-11-24T17:13:00Z">
        <w:r>
          <w:rPr>
            <w:noProof/>
          </w:rPr>
          <w:drawing>
            <wp:inline distT="0" distB="0" distL="0" distR="0" wp14:anchorId="33CCFBB6" wp14:editId="52451130">
              <wp:extent cx="5943600" cy="1634490"/>
              <wp:effectExtent l="0" t="0" r="0" b="381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4"/>
                      <a:stretch>
                        <a:fillRect/>
                      </a:stretch>
                    </pic:blipFill>
                    <pic:spPr>
                      <a:xfrm>
                        <a:off x="0" y="0"/>
                        <a:ext cx="5943600" cy="1634490"/>
                      </a:xfrm>
                      <a:prstGeom prst="rect">
                        <a:avLst/>
                      </a:prstGeom>
                    </pic:spPr>
                  </pic:pic>
                </a:graphicData>
              </a:graphic>
            </wp:inline>
          </w:drawing>
        </w:r>
      </w:ins>
    </w:p>
    <w:p w14:paraId="2EEE574C" w14:textId="55A755D8" w:rsidR="000F6F37" w:rsidRDefault="000F6F37" w:rsidP="00515863">
      <w:pPr>
        <w:rPr>
          <w:ins w:id="88" w:author="ADMIN" w:date="2021-11-24T17:13:00Z"/>
          <w:sz w:val="24"/>
          <w:szCs w:val="24"/>
        </w:rPr>
      </w:pPr>
    </w:p>
    <w:p w14:paraId="0F952B98" w14:textId="68B61DD0" w:rsidR="000F6F37" w:rsidRDefault="000F6F37" w:rsidP="00515863">
      <w:pPr>
        <w:rPr>
          <w:ins w:id="89" w:author="ADMIN" w:date="2021-11-24T17:13:00Z"/>
          <w:sz w:val="24"/>
          <w:szCs w:val="24"/>
        </w:rPr>
      </w:pPr>
    </w:p>
    <w:p w14:paraId="2DA2AC39" w14:textId="54B5E39E" w:rsidR="000F6F37" w:rsidRDefault="000F6F37" w:rsidP="00515863">
      <w:pPr>
        <w:rPr>
          <w:ins w:id="90" w:author="ADMIN" w:date="2021-11-24T17:13:00Z"/>
          <w:sz w:val="24"/>
          <w:szCs w:val="24"/>
        </w:rPr>
      </w:pPr>
    </w:p>
    <w:p w14:paraId="60EA073A" w14:textId="0D242C51" w:rsidR="000F6F37" w:rsidRDefault="000F6F37" w:rsidP="00515863">
      <w:pPr>
        <w:rPr>
          <w:ins w:id="91" w:author="ADMIN" w:date="2021-11-24T17:13:00Z"/>
          <w:sz w:val="24"/>
          <w:szCs w:val="24"/>
        </w:rPr>
      </w:pPr>
    </w:p>
    <w:p w14:paraId="3EB84882" w14:textId="201C4E83" w:rsidR="00E373D1" w:rsidRDefault="000F6F37" w:rsidP="00515863">
      <w:pPr>
        <w:rPr>
          <w:ins w:id="92" w:author="ADMIN" w:date="2021-11-24T17:14:00Z"/>
          <w:sz w:val="24"/>
          <w:szCs w:val="24"/>
        </w:rPr>
      </w:pPr>
      <w:ins w:id="93" w:author="ADMIN" w:date="2021-11-24T17:13:00Z">
        <w:r>
          <w:rPr>
            <w:sz w:val="24"/>
            <w:szCs w:val="24"/>
          </w:rPr>
          <w:lastRenderedPageBreak/>
          <w:t>View for Region</w:t>
        </w:r>
      </w:ins>
      <w:ins w:id="94" w:author="ADMIN" w:date="2021-11-24T17:14:00Z">
        <w:r>
          <w:rPr>
            <w:sz w:val="24"/>
            <w:szCs w:val="24"/>
          </w:rPr>
          <w:t xml:space="preserve"> West North Central</w:t>
        </w:r>
      </w:ins>
      <w:ins w:id="95" w:author="ADMIN" w:date="2021-11-24T17:15:00Z">
        <w:r w:rsidR="00E373D1">
          <w:rPr>
            <w:sz w:val="24"/>
            <w:szCs w:val="24"/>
          </w:rPr>
          <w:t xml:space="preserve"> –</w:t>
        </w:r>
      </w:ins>
    </w:p>
    <w:p w14:paraId="0F480CB7" w14:textId="6699C3A1" w:rsidR="000F6F37" w:rsidRDefault="000F6F37" w:rsidP="00515863">
      <w:pPr>
        <w:rPr>
          <w:ins w:id="96" w:author="ADMIN" w:date="2021-11-24T17:14:00Z"/>
          <w:sz w:val="24"/>
          <w:szCs w:val="24"/>
        </w:rPr>
      </w:pPr>
      <w:ins w:id="97" w:author="ADMIN" w:date="2021-11-24T17:14:00Z">
        <w:r>
          <w:rPr>
            <w:noProof/>
          </w:rPr>
          <w:drawing>
            <wp:inline distT="0" distB="0" distL="0" distR="0" wp14:anchorId="25DCE2EF" wp14:editId="5826E130">
              <wp:extent cx="5943600" cy="16186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stretch>
                        <a:fillRect/>
                      </a:stretch>
                    </pic:blipFill>
                    <pic:spPr>
                      <a:xfrm>
                        <a:off x="0" y="0"/>
                        <a:ext cx="5943600" cy="1618615"/>
                      </a:xfrm>
                      <a:prstGeom prst="rect">
                        <a:avLst/>
                      </a:prstGeom>
                    </pic:spPr>
                  </pic:pic>
                </a:graphicData>
              </a:graphic>
            </wp:inline>
          </w:drawing>
        </w:r>
      </w:ins>
    </w:p>
    <w:p w14:paraId="33F2E57C" w14:textId="674C4E89" w:rsidR="000F6F37" w:rsidRDefault="000F6F37" w:rsidP="00515863">
      <w:pPr>
        <w:rPr>
          <w:ins w:id="98" w:author="ADMIN" w:date="2021-11-24T17:14:00Z"/>
          <w:sz w:val="24"/>
          <w:szCs w:val="24"/>
        </w:rPr>
      </w:pPr>
    </w:p>
    <w:p w14:paraId="756DBD9A" w14:textId="2BEEC45C" w:rsidR="000F6F37" w:rsidRDefault="000F6F37" w:rsidP="00515863">
      <w:pPr>
        <w:rPr>
          <w:ins w:id="99" w:author="ADMIN" w:date="2021-11-24T17:15:00Z"/>
          <w:sz w:val="24"/>
          <w:szCs w:val="24"/>
        </w:rPr>
      </w:pPr>
      <w:ins w:id="100" w:author="ADMIN" w:date="2021-11-24T17:14:00Z">
        <w:r>
          <w:rPr>
            <w:sz w:val="24"/>
            <w:szCs w:val="24"/>
          </w:rPr>
          <w:t xml:space="preserve">View for Region </w:t>
        </w:r>
      </w:ins>
      <w:ins w:id="101" w:author="ADMIN" w:date="2021-11-24T17:15:00Z">
        <w:r w:rsidR="00E373D1">
          <w:rPr>
            <w:sz w:val="24"/>
            <w:szCs w:val="24"/>
          </w:rPr>
          <w:t>South Atlantic –</w:t>
        </w:r>
      </w:ins>
    </w:p>
    <w:p w14:paraId="5CEA1206" w14:textId="6E8690A9" w:rsidR="00E373D1" w:rsidRDefault="00E373D1" w:rsidP="00515863">
      <w:pPr>
        <w:rPr>
          <w:ins w:id="102" w:author="ADMIN" w:date="2021-11-24T17:16:00Z"/>
          <w:sz w:val="24"/>
          <w:szCs w:val="24"/>
        </w:rPr>
      </w:pPr>
      <w:ins w:id="103" w:author="ADMIN" w:date="2021-11-24T17:15:00Z">
        <w:r>
          <w:rPr>
            <w:noProof/>
          </w:rPr>
          <w:drawing>
            <wp:inline distT="0" distB="0" distL="0" distR="0" wp14:anchorId="2BAE45FC" wp14:editId="1215B355">
              <wp:extent cx="5943600" cy="1579245"/>
              <wp:effectExtent l="0" t="0" r="0" b="190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stretch>
                        <a:fillRect/>
                      </a:stretch>
                    </pic:blipFill>
                    <pic:spPr>
                      <a:xfrm>
                        <a:off x="0" y="0"/>
                        <a:ext cx="5943600" cy="1579245"/>
                      </a:xfrm>
                      <a:prstGeom prst="rect">
                        <a:avLst/>
                      </a:prstGeom>
                    </pic:spPr>
                  </pic:pic>
                </a:graphicData>
              </a:graphic>
            </wp:inline>
          </w:drawing>
        </w:r>
      </w:ins>
    </w:p>
    <w:p w14:paraId="3B6887CD" w14:textId="371C4FC9" w:rsidR="00E373D1" w:rsidRDefault="00E373D1" w:rsidP="00515863">
      <w:pPr>
        <w:rPr>
          <w:ins w:id="104" w:author="ADMIN" w:date="2021-11-24T17:16:00Z"/>
          <w:sz w:val="24"/>
          <w:szCs w:val="24"/>
        </w:rPr>
      </w:pPr>
    </w:p>
    <w:p w14:paraId="542DAF4E" w14:textId="48890F5E" w:rsidR="00E373D1" w:rsidRDefault="00E373D1" w:rsidP="00515863">
      <w:pPr>
        <w:rPr>
          <w:ins w:id="105" w:author="ADMIN" w:date="2021-11-24T17:17:00Z"/>
          <w:sz w:val="24"/>
          <w:szCs w:val="24"/>
        </w:rPr>
      </w:pPr>
      <w:ins w:id="106" w:author="ADMIN" w:date="2021-11-24T17:16:00Z">
        <w:r>
          <w:rPr>
            <w:sz w:val="24"/>
            <w:szCs w:val="24"/>
          </w:rPr>
          <w:t>View for Region</w:t>
        </w:r>
      </w:ins>
      <w:ins w:id="107" w:author="ADMIN" w:date="2021-11-24T17:17:00Z">
        <w:r w:rsidR="00B16203">
          <w:rPr>
            <w:sz w:val="24"/>
            <w:szCs w:val="24"/>
          </w:rPr>
          <w:t xml:space="preserve"> East South Central –</w:t>
        </w:r>
      </w:ins>
    </w:p>
    <w:p w14:paraId="23222AED" w14:textId="6D855934" w:rsidR="00B16203" w:rsidRDefault="00B16203" w:rsidP="00515863">
      <w:pPr>
        <w:rPr>
          <w:ins w:id="108" w:author="ADMIN" w:date="2021-11-24T17:17:00Z"/>
          <w:sz w:val="24"/>
          <w:szCs w:val="24"/>
        </w:rPr>
      </w:pPr>
      <w:ins w:id="109" w:author="ADMIN" w:date="2021-11-24T17:17:00Z">
        <w:r>
          <w:rPr>
            <w:noProof/>
          </w:rPr>
          <w:drawing>
            <wp:inline distT="0" distB="0" distL="0" distR="0" wp14:anchorId="02DF3712" wp14:editId="07915563">
              <wp:extent cx="5943600" cy="1644650"/>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pic:nvPicPr>
                    <pic:blipFill>
                      <a:blip r:embed="rId17"/>
                      <a:stretch>
                        <a:fillRect/>
                      </a:stretch>
                    </pic:blipFill>
                    <pic:spPr>
                      <a:xfrm>
                        <a:off x="0" y="0"/>
                        <a:ext cx="5943600" cy="1644650"/>
                      </a:xfrm>
                      <a:prstGeom prst="rect">
                        <a:avLst/>
                      </a:prstGeom>
                    </pic:spPr>
                  </pic:pic>
                </a:graphicData>
              </a:graphic>
            </wp:inline>
          </w:drawing>
        </w:r>
      </w:ins>
    </w:p>
    <w:p w14:paraId="2FBC2078" w14:textId="39F85F23" w:rsidR="00B16203" w:rsidRDefault="00B16203" w:rsidP="00515863">
      <w:pPr>
        <w:rPr>
          <w:ins w:id="110" w:author="ADMIN" w:date="2021-11-24T17:17:00Z"/>
          <w:sz w:val="24"/>
          <w:szCs w:val="24"/>
        </w:rPr>
      </w:pPr>
    </w:p>
    <w:p w14:paraId="086699C2" w14:textId="63256B5C" w:rsidR="00B16203" w:rsidRDefault="00B16203" w:rsidP="00515863">
      <w:pPr>
        <w:rPr>
          <w:ins w:id="111" w:author="ADMIN" w:date="2021-11-24T17:17:00Z"/>
          <w:sz w:val="24"/>
          <w:szCs w:val="24"/>
        </w:rPr>
      </w:pPr>
    </w:p>
    <w:p w14:paraId="2D9497FE" w14:textId="3897B082" w:rsidR="00B16203" w:rsidRDefault="00B16203" w:rsidP="00515863">
      <w:pPr>
        <w:rPr>
          <w:ins w:id="112" w:author="ADMIN" w:date="2021-11-24T17:17:00Z"/>
          <w:sz w:val="24"/>
          <w:szCs w:val="24"/>
        </w:rPr>
      </w:pPr>
    </w:p>
    <w:p w14:paraId="2E5B3EC6" w14:textId="7D83F9B5" w:rsidR="00B16203" w:rsidRDefault="00B16203" w:rsidP="00515863">
      <w:pPr>
        <w:rPr>
          <w:ins w:id="113" w:author="ADMIN" w:date="2021-11-24T17:17:00Z"/>
          <w:sz w:val="24"/>
          <w:szCs w:val="24"/>
        </w:rPr>
      </w:pPr>
    </w:p>
    <w:p w14:paraId="4B0F9568" w14:textId="2FE38BFA" w:rsidR="00B16203" w:rsidRDefault="00B16203" w:rsidP="00515863">
      <w:pPr>
        <w:rPr>
          <w:ins w:id="114" w:author="ADMIN" w:date="2021-11-24T17:17:00Z"/>
          <w:sz w:val="24"/>
          <w:szCs w:val="24"/>
        </w:rPr>
      </w:pPr>
    </w:p>
    <w:p w14:paraId="477DBD74" w14:textId="0A3F2487" w:rsidR="00B16203" w:rsidRDefault="00B16203" w:rsidP="00515863">
      <w:pPr>
        <w:rPr>
          <w:ins w:id="115" w:author="ADMIN" w:date="2021-11-24T17:17:00Z"/>
          <w:sz w:val="24"/>
          <w:szCs w:val="24"/>
        </w:rPr>
      </w:pPr>
      <w:ins w:id="116" w:author="ADMIN" w:date="2021-11-24T17:17:00Z">
        <w:r>
          <w:rPr>
            <w:sz w:val="24"/>
            <w:szCs w:val="24"/>
          </w:rPr>
          <w:lastRenderedPageBreak/>
          <w:t>View for Region West South Central –</w:t>
        </w:r>
      </w:ins>
    </w:p>
    <w:p w14:paraId="0E0A7108" w14:textId="060497FD" w:rsidR="00B16203" w:rsidRDefault="00B16203" w:rsidP="00515863">
      <w:pPr>
        <w:rPr>
          <w:ins w:id="117" w:author="ADMIN" w:date="2021-11-24T17:18:00Z"/>
          <w:sz w:val="24"/>
          <w:szCs w:val="24"/>
        </w:rPr>
      </w:pPr>
      <w:ins w:id="118" w:author="ADMIN" w:date="2021-11-24T17:18:00Z">
        <w:r>
          <w:rPr>
            <w:noProof/>
          </w:rPr>
          <w:drawing>
            <wp:inline distT="0" distB="0" distL="0" distR="0" wp14:anchorId="28DC3936" wp14:editId="2A39C9EF">
              <wp:extent cx="5943600" cy="161988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8"/>
                      <a:stretch>
                        <a:fillRect/>
                      </a:stretch>
                    </pic:blipFill>
                    <pic:spPr>
                      <a:xfrm>
                        <a:off x="0" y="0"/>
                        <a:ext cx="5943600" cy="1619885"/>
                      </a:xfrm>
                      <a:prstGeom prst="rect">
                        <a:avLst/>
                      </a:prstGeom>
                    </pic:spPr>
                  </pic:pic>
                </a:graphicData>
              </a:graphic>
            </wp:inline>
          </w:drawing>
        </w:r>
      </w:ins>
    </w:p>
    <w:p w14:paraId="7947874B" w14:textId="004B40D9" w:rsidR="00B16203" w:rsidRDefault="00B16203" w:rsidP="00515863">
      <w:pPr>
        <w:rPr>
          <w:ins w:id="119" w:author="ADMIN" w:date="2021-11-24T17:18:00Z"/>
          <w:sz w:val="24"/>
          <w:szCs w:val="24"/>
        </w:rPr>
      </w:pPr>
    </w:p>
    <w:p w14:paraId="62036F51" w14:textId="7015304F" w:rsidR="00B16203" w:rsidRDefault="00B16203" w:rsidP="00515863">
      <w:pPr>
        <w:rPr>
          <w:ins w:id="120" w:author="ADMIN" w:date="2021-11-24T17:19:00Z"/>
          <w:sz w:val="24"/>
          <w:szCs w:val="24"/>
        </w:rPr>
      </w:pPr>
      <w:ins w:id="121" w:author="ADMIN" w:date="2021-11-24T17:18:00Z">
        <w:r>
          <w:rPr>
            <w:sz w:val="24"/>
            <w:szCs w:val="24"/>
          </w:rPr>
          <w:t xml:space="preserve">View for Region </w:t>
        </w:r>
      </w:ins>
      <w:ins w:id="122" w:author="ADMIN" w:date="2021-11-24T17:19:00Z">
        <w:r>
          <w:rPr>
            <w:sz w:val="24"/>
            <w:szCs w:val="24"/>
          </w:rPr>
          <w:t>Mountain –</w:t>
        </w:r>
      </w:ins>
    </w:p>
    <w:p w14:paraId="30262CEC" w14:textId="3841141D" w:rsidR="00B16203" w:rsidRDefault="00B16203" w:rsidP="00515863">
      <w:pPr>
        <w:rPr>
          <w:ins w:id="123" w:author="ADMIN" w:date="2021-11-24T17:19:00Z"/>
          <w:sz w:val="24"/>
          <w:szCs w:val="24"/>
        </w:rPr>
      </w:pPr>
      <w:ins w:id="124" w:author="ADMIN" w:date="2021-11-24T17:19:00Z">
        <w:r>
          <w:rPr>
            <w:noProof/>
          </w:rPr>
          <w:drawing>
            <wp:inline distT="0" distB="0" distL="0" distR="0" wp14:anchorId="39BF0C25" wp14:editId="75B4E84F">
              <wp:extent cx="5943600" cy="158496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9"/>
                      <a:stretch>
                        <a:fillRect/>
                      </a:stretch>
                    </pic:blipFill>
                    <pic:spPr>
                      <a:xfrm>
                        <a:off x="0" y="0"/>
                        <a:ext cx="5943600" cy="1584960"/>
                      </a:xfrm>
                      <a:prstGeom prst="rect">
                        <a:avLst/>
                      </a:prstGeom>
                    </pic:spPr>
                  </pic:pic>
                </a:graphicData>
              </a:graphic>
            </wp:inline>
          </w:drawing>
        </w:r>
      </w:ins>
    </w:p>
    <w:p w14:paraId="33AD684A" w14:textId="397469B4" w:rsidR="00B16203" w:rsidRDefault="00B16203" w:rsidP="00515863">
      <w:pPr>
        <w:rPr>
          <w:ins w:id="125" w:author="ADMIN" w:date="2021-11-24T17:19:00Z"/>
          <w:sz w:val="24"/>
          <w:szCs w:val="24"/>
        </w:rPr>
      </w:pPr>
    </w:p>
    <w:p w14:paraId="4207E979" w14:textId="4C511F98" w:rsidR="00B16203" w:rsidRDefault="00B16203" w:rsidP="00515863">
      <w:pPr>
        <w:rPr>
          <w:ins w:id="126" w:author="ADMIN" w:date="2021-11-24T17:19:00Z"/>
          <w:sz w:val="24"/>
          <w:szCs w:val="24"/>
        </w:rPr>
      </w:pPr>
      <w:ins w:id="127" w:author="ADMIN" w:date="2021-11-24T17:19:00Z">
        <w:r>
          <w:rPr>
            <w:sz w:val="24"/>
            <w:szCs w:val="24"/>
          </w:rPr>
          <w:t>View for Region Pacific –</w:t>
        </w:r>
      </w:ins>
    </w:p>
    <w:p w14:paraId="6135C6D1" w14:textId="30425E6B" w:rsidR="00B16203" w:rsidRDefault="00E034CA" w:rsidP="00515863">
      <w:pPr>
        <w:rPr>
          <w:ins w:id="128" w:author="ADMIN" w:date="2021-11-24T17:20:00Z"/>
          <w:sz w:val="24"/>
          <w:szCs w:val="24"/>
        </w:rPr>
      </w:pPr>
      <w:ins w:id="129" w:author="ADMIN" w:date="2021-11-24T17:20:00Z">
        <w:r>
          <w:rPr>
            <w:noProof/>
          </w:rPr>
          <w:drawing>
            <wp:inline distT="0" distB="0" distL="0" distR="0" wp14:anchorId="4F817526" wp14:editId="14482F11">
              <wp:extent cx="5943600" cy="179451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0"/>
                      <a:stretch>
                        <a:fillRect/>
                      </a:stretch>
                    </pic:blipFill>
                    <pic:spPr>
                      <a:xfrm>
                        <a:off x="0" y="0"/>
                        <a:ext cx="5943600" cy="1794510"/>
                      </a:xfrm>
                      <a:prstGeom prst="rect">
                        <a:avLst/>
                      </a:prstGeom>
                    </pic:spPr>
                  </pic:pic>
                </a:graphicData>
              </a:graphic>
            </wp:inline>
          </w:drawing>
        </w:r>
      </w:ins>
    </w:p>
    <w:p w14:paraId="7D2CEE08" w14:textId="3FB4ADD4" w:rsidR="00E034CA" w:rsidRDefault="00E034CA" w:rsidP="00515863">
      <w:pPr>
        <w:rPr>
          <w:ins w:id="130" w:author="ADMIN" w:date="2021-11-24T17:20:00Z"/>
          <w:sz w:val="24"/>
          <w:szCs w:val="24"/>
        </w:rPr>
      </w:pPr>
    </w:p>
    <w:p w14:paraId="117D80D9" w14:textId="16C4CEB7" w:rsidR="00E034CA" w:rsidRDefault="00E034CA" w:rsidP="00515863">
      <w:pPr>
        <w:rPr>
          <w:ins w:id="131" w:author="ADMIN" w:date="2021-11-24T17:20:00Z"/>
          <w:sz w:val="24"/>
          <w:szCs w:val="24"/>
        </w:rPr>
      </w:pPr>
    </w:p>
    <w:p w14:paraId="173AF9B5" w14:textId="4C8A4336" w:rsidR="00E034CA" w:rsidRDefault="00E034CA" w:rsidP="00515863">
      <w:pPr>
        <w:rPr>
          <w:ins w:id="132" w:author="ADMIN" w:date="2021-11-24T17:20:00Z"/>
          <w:sz w:val="24"/>
          <w:szCs w:val="24"/>
        </w:rPr>
      </w:pPr>
    </w:p>
    <w:p w14:paraId="6F4139C5" w14:textId="34521B86" w:rsidR="00E034CA" w:rsidRDefault="00E034CA" w:rsidP="00515863">
      <w:pPr>
        <w:rPr>
          <w:ins w:id="133" w:author="ADMIN" w:date="2021-11-24T17:20:00Z"/>
          <w:sz w:val="24"/>
          <w:szCs w:val="24"/>
        </w:rPr>
      </w:pPr>
    </w:p>
    <w:p w14:paraId="4CF6BF51" w14:textId="77C571A2" w:rsidR="00E034CA" w:rsidRDefault="00D44639" w:rsidP="00515863">
      <w:pPr>
        <w:rPr>
          <w:ins w:id="134" w:author="ADMIN" w:date="2021-11-24T17:20:00Z"/>
          <w:b/>
          <w:bCs/>
          <w:sz w:val="24"/>
          <w:szCs w:val="24"/>
        </w:rPr>
      </w:pPr>
      <w:ins w:id="135" w:author="ADMIN" w:date="2021-11-24T17:20:00Z">
        <w:r w:rsidRPr="00D44639">
          <w:rPr>
            <w:b/>
            <w:bCs/>
            <w:sz w:val="24"/>
            <w:szCs w:val="24"/>
            <w:rPrChange w:id="136" w:author="ADMIN" w:date="2021-11-24T17:20:00Z">
              <w:rPr>
                <w:sz w:val="24"/>
                <w:szCs w:val="24"/>
              </w:rPr>
            </w:rPrChange>
          </w:rPr>
          <w:lastRenderedPageBreak/>
          <w:t xml:space="preserve">SELECT QUERIES FOR ABOVE VIEWS </w:t>
        </w:r>
        <w:r>
          <w:rPr>
            <w:b/>
            <w:bCs/>
            <w:sz w:val="24"/>
            <w:szCs w:val="24"/>
          </w:rPr>
          <w:t>–</w:t>
        </w:r>
      </w:ins>
    </w:p>
    <w:p w14:paraId="2D9B5390" w14:textId="718D15C1" w:rsidR="00D44639" w:rsidRDefault="006867AF" w:rsidP="00515863">
      <w:pPr>
        <w:rPr>
          <w:ins w:id="137" w:author="ADMIN" w:date="2021-11-24T17:23:00Z"/>
          <w:sz w:val="24"/>
          <w:szCs w:val="24"/>
        </w:rPr>
      </w:pPr>
      <w:ins w:id="138" w:author="ADMIN" w:date="2021-11-24T17:23:00Z">
        <w:r w:rsidRPr="006867AF">
          <w:rPr>
            <w:sz w:val="24"/>
            <w:szCs w:val="24"/>
            <w:rPrChange w:id="139" w:author="ADMIN" w:date="2021-11-24T17:23:00Z">
              <w:rPr>
                <w:b/>
                <w:bCs/>
                <w:sz w:val="24"/>
                <w:szCs w:val="24"/>
              </w:rPr>
            </w:rPrChange>
          </w:rPr>
          <w:t xml:space="preserve">Query 1 FROM Toys Deluxe </w:t>
        </w:r>
        <w:r>
          <w:rPr>
            <w:sz w:val="24"/>
            <w:szCs w:val="24"/>
          </w:rPr>
          <w:t>–</w:t>
        </w:r>
      </w:ins>
    </w:p>
    <w:p w14:paraId="36932FE0" w14:textId="3595EA09" w:rsidR="006867AF" w:rsidRDefault="006867AF" w:rsidP="00515863">
      <w:pPr>
        <w:rPr>
          <w:ins w:id="140" w:author="ADMIN" w:date="2021-11-24T17:23:00Z"/>
          <w:sz w:val="24"/>
          <w:szCs w:val="24"/>
        </w:rPr>
      </w:pPr>
      <w:ins w:id="141" w:author="ADMIN" w:date="2021-11-24T17:23:00Z">
        <w:r>
          <w:rPr>
            <w:noProof/>
          </w:rPr>
          <w:drawing>
            <wp:inline distT="0" distB="0" distL="0" distR="0" wp14:anchorId="414BFDD5" wp14:editId="5A316FAB">
              <wp:extent cx="5943600" cy="282067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1"/>
                      <a:stretch>
                        <a:fillRect/>
                      </a:stretch>
                    </pic:blipFill>
                    <pic:spPr>
                      <a:xfrm>
                        <a:off x="0" y="0"/>
                        <a:ext cx="5943600" cy="2820670"/>
                      </a:xfrm>
                      <a:prstGeom prst="rect">
                        <a:avLst/>
                      </a:prstGeom>
                    </pic:spPr>
                  </pic:pic>
                </a:graphicData>
              </a:graphic>
            </wp:inline>
          </w:drawing>
        </w:r>
      </w:ins>
    </w:p>
    <w:p w14:paraId="534018DC" w14:textId="7BC0C471" w:rsidR="006867AF" w:rsidRDefault="006867AF" w:rsidP="00515863">
      <w:pPr>
        <w:rPr>
          <w:ins w:id="142" w:author="ADMIN" w:date="2021-11-24T17:24:00Z"/>
          <w:sz w:val="24"/>
          <w:szCs w:val="24"/>
        </w:rPr>
      </w:pPr>
    </w:p>
    <w:p w14:paraId="2D3D2833" w14:textId="22F6A2D5" w:rsidR="006867AF" w:rsidRDefault="006867AF" w:rsidP="00515863">
      <w:pPr>
        <w:rPr>
          <w:ins w:id="143" w:author="ADMIN" w:date="2021-11-24T17:24:00Z"/>
          <w:sz w:val="24"/>
          <w:szCs w:val="24"/>
        </w:rPr>
      </w:pPr>
      <w:ins w:id="144" w:author="ADMIN" w:date="2021-11-24T17:24:00Z">
        <w:r>
          <w:rPr>
            <w:sz w:val="24"/>
            <w:szCs w:val="24"/>
          </w:rPr>
          <w:t>Query 2 FROM Artiste –</w:t>
        </w:r>
      </w:ins>
    </w:p>
    <w:p w14:paraId="15F4E44A" w14:textId="7748F8BB" w:rsidR="006867AF" w:rsidRDefault="006867AF" w:rsidP="00515863">
      <w:pPr>
        <w:rPr>
          <w:ins w:id="145" w:author="ADMIN" w:date="2021-11-24T17:24:00Z"/>
          <w:sz w:val="24"/>
          <w:szCs w:val="24"/>
        </w:rPr>
      </w:pPr>
      <w:ins w:id="146" w:author="ADMIN" w:date="2021-11-24T17:24:00Z">
        <w:r>
          <w:rPr>
            <w:noProof/>
          </w:rPr>
          <w:drawing>
            <wp:inline distT="0" distB="0" distL="0" distR="0" wp14:anchorId="2969B4A9" wp14:editId="57446E51">
              <wp:extent cx="5810250" cy="247650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stretch>
                        <a:fillRect/>
                      </a:stretch>
                    </pic:blipFill>
                    <pic:spPr>
                      <a:xfrm>
                        <a:off x="0" y="0"/>
                        <a:ext cx="5810250" cy="2476500"/>
                      </a:xfrm>
                      <a:prstGeom prst="rect">
                        <a:avLst/>
                      </a:prstGeom>
                    </pic:spPr>
                  </pic:pic>
                </a:graphicData>
              </a:graphic>
            </wp:inline>
          </w:drawing>
        </w:r>
      </w:ins>
    </w:p>
    <w:p w14:paraId="457B1FEF" w14:textId="23387F55" w:rsidR="006867AF" w:rsidRDefault="006867AF" w:rsidP="00515863">
      <w:pPr>
        <w:rPr>
          <w:ins w:id="147" w:author="ADMIN" w:date="2021-11-24T17:24:00Z"/>
          <w:sz w:val="24"/>
          <w:szCs w:val="24"/>
        </w:rPr>
      </w:pPr>
    </w:p>
    <w:p w14:paraId="4979AC88" w14:textId="34C6080F" w:rsidR="006867AF" w:rsidRDefault="006867AF" w:rsidP="006867AF">
      <w:pPr>
        <w:rPr>
          <w:ins w:id="148" w:author="ADMIN" w:date="2021-11-24T17:25:00Z"/>
          <w:sz w:val="24"/>
          <w:szCs w:val="24"/>
        </w:rPr>
      </w:pPr>
    </w:p>
    <w:p w14:paraId="2C2FEDE2" w14:textId="45C5C70D" w:rsidR="006867AF" w:rsidRDefault="006867AF" w:rsidP="006867AF">
      <w:pPr>
        <w:rPr>
          <w:ins w:id="149" w:author="ADMIN" w:date="2021-11-24T17:25:00Z"/>
          <w:sz w:val="24"/>
          <w:szCs w:val="24"/>
        </w:rPr>
      </w:pPr>
    </w:p>
    <w:p w14:paraId="4F72104B" w14:textId="65E7ED87" w:rsidR="006867AF" w:rsidRDefault="006867AF" w:rsidP="006867AF">
      <w:pPr>
        <w:rPr>
          <w:ins w:id="150" w:author="ADMIN" w:date="2021-11-24T17:25:00Z"/>
          <w:sz w:val="24"/>
          <w:szCs w:val="24"/>
        </w:rPr>
      </w:pPr>
    </w:p>
    <w:p w14:paraId="0D903D8C" w14:textId="7195CDBE" w:rsidR="006867AF" w:rsidRDefault="006867AF" w:rsidP="006867AF">
      <w:pPr>
        <w:rPr>
          <w:ins w:id="151" w:author="ADMIN" w:date="2021-11-24T17:25:00Z"/>
          <w:sz w:val="24"/>
          <w:szCs w:val="24"/>
        </w:rPr>
      </w:pPr>
    </w:p>
    <w:p w14:paraId="586A2B8B" w14:textId="41903F96" w:rsidR="006867AF" w:rsidRDefault="006867AF" w:rsidP="006867AF">
      <w:pPr>
        <w:rPr>
          <w:ins w:id="152" w:author="ADMIN" w:date="2021-11-24T17:28:00Z"/>
          <w:sz w:val="24"/>
          <w:szCs w:val="24"/>
        </w:rPr>
      </w:pPr>
      <w:ins w:id="153" w:author="ADMIN" w:date="2021-11-24T17:25:00Z">
        <w:r>
          <w:rPr>
            <w:sz w:val="24"/>
            <w:szCs w:val="24"/>
          </w:rPr>
          <w:lastRenderedPageBreak/>
          <w:t xml:space="preserve">Query 3 FROM </w:t>
        </w:r>
      </w:ins>
      <w:ins w:id="154" w:author="ADMIN" w:date="2021-11-24T17:28:00Z">
        <w:r>
          <w:rPr>
            <w:sz w:val="24"/>
            <w:szCs w:val="24"/>
          </w:rPr>
          <w:t>Dollie’s –</w:t>
        </w:r>
      </w:ins>
    </w:p>
    <w:p w14:paraId="6B0F6748" w14:textId="70DE4A14" w:rsidR="006867AF" w:rsidRDefault="006867AF" w:rsidP="006867AF">
      <w:pPr>
        <w:rPr>
          <w:ins w:id="155" w:author="ADMIN" w:date="2021-11-24T17:28:00Z"/>
          <w:sz w:val="24"/>
          <w:szCs w:val="24"/>
        </w:rPr>
      </w:pPr>
      <w:ins w:id="156" w:author="ADMIN" w:date="2021-11-24T17:28:00Z">
        <w:r>
          <w:rPr>
            <w:noProof/>
          </w:rPr>
          <w:drawing>
            <wp:inline distT="0" distB="0" distL="0" distR="0" wp14:anchorId="63BE71C2" wp14:editId="1C1F1E68">
              <wp:extent cx="5819775" cy="2009775"/>
              <wp:effectExtent l="0" t="0" r="9525" b="952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3"/>
                      <a:stretch>
                        <a:fillRect/>
                      </a:stretch>
                    </pic:blipFill>
                    <pic:spPr>
                      <a:xfrm>
                        <a:off x="0" y="0"/>
                        <a:ext cx="5819775" cy="2009775"/>
                      </a:xfrm>
                      <a:prstGeom prst="rect">
                        <a:avLst/>
                      </a:prstGeom>
                    </pic:spPr>
                  </pic:pic>
                </a:graphicData>
              </a:graphic>
            </wp:inline>
          </w:drawing>
        </w:r>
      </w:ins>
    </w:p>
    <w:p w14:paraId="1ACCDA5A" w14:textId="259FBD9D" w:rsidR="006867AF" w:rsidRDefault="006867AF" w:rsidP="006867AF">
      <w:pPr>
        <w:rPr>
          <w:ins w:id="157" w:author="ADMIN" w:date="2021-11-24T17:28:00Z"/>
          <w:sz w:val="24"/>
          <w:szCs w:val="24"/>
        </w:rPr>
      </w:pPr>
    </w:p>
    <w:p w14:paraId="7C39FCFC" w14:textId="365BF6D3" w:rsidR="006867AF" w:rsidRDefault="006867AF" w:rsidP="006867AF">
      <w:pPr>
        <w:rPr>
          <w:ins w:id="158" w:author="ADMIN" w:date="2021-11-24T17:28:00Z"/>
          <w:sz w:val="24"/>
          <w:szCs w:val="24"/>
        </w:rPr>
      </w:pPr>
      <w:ins w:id="159" w:author="ADMIN" w:date="2021-11-24T17:28:00Z">
        <w:r>
          <w:rPr>
            <w:sz w:val="24"/>
            <w:szCs w:val="24"/>
          </w:rPr>
          <w:t>Query 4 FROM Yarn Shop –</w:t>
        </w:r>
      </w:ins>
    </w:p>
    <w:p w14:paraId="5B13B1A7" w14:textId="3B6A801F" w:rsidR="006867AF" w:rsidRDefault="005D4AF8" w:rsidP="006867AF">
      <w:pPr>
        <w:rPr>
          <w:ins w:id="160" w:author="ADMIN" w:date="2021-11-24T17:28:00Z"/>
          <w:sz w:val="24"/>
          <w:szCs w:val="24"/>
        </w:rPr>
      </w:pPr>
      <w:ins w:id="161" w:author="ADMIN" w:date="2021-11-24T17:28:00Z">
        <w:r>
          <w:rPr>
            <w:noProof/>
          </w:rPr>
          <w:drawing>
            <wp:inline distT="0" distB="0" distL="0" distR="0" wp14:anchorId="193C8B35" wp14:editId="42B52C1F">
              <wp:extent cx="5600700" cy="230505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4"/>
                      <a:stretch>
                        <a:fillRect/>
                      </a:stretch>
                    </pic:blipFill>
                    <pic:spPr>
                      <a:xfrm>
                        <a:off x="0" y="0"/>
                        <a:ext cx="5600700" cy="2305050"/>
                      </a:xfrm>
                      <a:prstGeom prst="rect">
                        <a:avLst/>
                      </a:prstGeom>
                    </pic:spPr>
                  </pic:pic>
                </a:graphicData>
              </a:graphic>
            </wp:inline>
          </w:drawing>
        </w:r>
      </w:ins>
    </w:p>
    <w:p w14:paraId="7FC1FD73" w14:textId="6F04BF28" w:rsidR="005D4AF8" w:rsidRDefault="005D4AF8" w:rsidP="006867AF">
      <w:pPr>
        <w:rPr>
          <w:ins w:id="162" w:author="ADMIN" w:date="2021-11-24T17:29:00Z"/>
          <w:sz w:val="24"/>
          <w:szCs w:val="24"/>
        </w:rPr>
      </w:pPr>
      <w:ins w:id="163" w:author="ADMIN" w:date="2021-11-24T17:28:00Z">
        <w:r>
          <w:rPr>
            <w:sz w:val="24"/>
            <w:szCs w:val="24"/>
          </w:rPr>
          <w:t>Query 5</w:t>
        </w:r>
      </w:ins>
      <w:ins w:id="164" w:author="ADMIN" w:date="2021-11-24T17:29:00Z">
        <w:r>
          <w:rPr>
            <w:sz w:val="24"/>
            <w:szCs w:val="24"/>
          </w:rPr>
          <w:t xml:space="preserve"> FROM Crafts for Kids –</w:t>
        </w:r>
      </w:ins>
    </w:p>
    <w:p w14:paraId="4262912D" w14:textId="17ED19EC" w:rsidR="005D4AF8" w:rsidRDefault="00ED5778" w:rsidP="006867AF">
      <w:pPr>
        <w:rPr>
          <w:ins w:id="165" w:author="ADMIN" w:date="2021-11-24T17:30:00Z"/>
          <w:sz w:val="24"/>
          <w:szCs w:val="24"/>
        </w:rPr>
      </w:pPr>
      <w:ins w:id="166" w:author="ADMIN" w:date="2021-11-24T17:29:00Z">
        <w:r>
          <w:rPr>
            <w:noProof/>
          </w:rPr>
          <w:drawing>
            <wp:inline distT="0" distB="0" distL="0" distR="0" wp14:anchorId="664CF712" wp14:editId="31AF4E7F">
              <wp:extent cx="5829300" cy="1933575"/>
              <wp:effectExtent l="0" t="0" r="0" b="9525"/>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5"/>
                      <a:stretch>
                        <a:fillRect/>
                      </a:stretch>
                    </pic:blipFill>
                    <pic:spPr>
                      <a:xfrm>
                        <a:off x="0" y="0"/>
                        <a:ext cx="5829300" cy="1933575"/>
                      </a:xfrm>
                      <a:prstGeom prst="rect">
                        <a:avLst/>
                      </a:prstGeom>
                    </pic:spPr>
                  </pic:pic>
                </a:graphicData>
              </a:graphic>
            </wp:inline>
          </w:drawing>
        </w:r>
      </w:ins>
    </w:p>
    <w:p w14:paraId="7E081F63" w14:textId="18A9230F" w:rsidR="00A16074" w:rsidRDefault="00A16074" w:rsidP="006867AF">
      <w:pPr>
        <w:rPr>
          <w:ins w:id="167" w:author="ADMIN" w:date="2021-11-24T17:30:00Z"/>
          <w:sz w:val="24"/>
          <w:szCs w:val="24"/>
        </w:rPr>
      </w:pPr>
    </w:p>
    <w:p w14:paraId="2BB2C74C" w14:textId="03C2EC98" w:rsidR="00A16074" w:rsidRDefault="009C41F8" w:rsidP="006867AF">
      <w:pPr>
        <w:rPr>
          <w:ins w:id="168" w:author="ADMIN" w:date="2021-11-24T17:41:00Z"/>
          <w:sz w:val="24"/>
          <w:szCs w:val="24"/>
        </w:rPr>
      </w:pPr>
      <w:ins w:id="169" w:author="ADMIN" w:date="2021-11-24T17:41:00Z">
        <w:r>
          <w:rPr>
            <w:sz w:val="24"/>
            <w:szCs w:val="24"/>
          </w:rPr>
          <w:lastRenderedPageBreak/>
          <w:t>Query for Region 1 –</w:t>
        </w:r>
      </w:ins>
    </w:p>
    <w:p w14:paraId="725377B2" w14:textId="1B44BA38" w:rsidR="009C41F8" w:rsidRDefault="009C41F8" w:rsidP="006867AF">
      <w:pPr>
        <w:rPr>
          <w:ins w:id="170" w:author="ADMIN" w:date="2021-11-24T17:41:00Z"/>
          <w:sz w:val="24"/>
          <w:szCs w:val="24"/>
        </w:rPr>
      </w:pPr>
      <w:ins w:id="171" w:author="ADMIN" w:date="2021-11-24T17:41:00Z">
        <w:r>
          <w:rPr>
            <w:noProof/>
          </w:rPr>
          <w:drawing>
            <wp:inline distT="0" distB="0" distL="0" distR="0" wp14:anchorId="6644F461" wp14:editId="14D3C54C">
              <wp:extent cx="5943600" cy="1559560"/>
              <wp:effectExtent l="0" t="0" r="0" b="254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6"/>
                      <a:stretch>
                        <a:fillRect/>
                      </a:stretch>
                    </pic:blipFill>
                    <pic:spPr>
                      <a:xfrm>
                        <a:off x="0" y="0"/>
                        <a:ext cx="5943600" cy="1559560"/>
                      </a:xfrm>
                      <a:prstGeom prst="rect">
                        <a:avLst/>
                      </a:prstGeom>
                    </pic:spPr>
                  </pic:pic>
                </a:graphicData>
              </a:graphic>
            </wp:inline>
          </w:drawing>
        </w:r>
      </w:ins>
    </w:p>
    <w:p w14:paraId="36A8C65E" w14:textId="4CFAF8BB" w:rsidR="009C41F8" w:rsidRDefault="009C41F8" w:rsidP="006867AF">
      <w:pPr>
        <w:rPr>
          <w:ins w:id="172" w:author="ADMIN" w:date="2021-11-24T17:41:00Z"/>
          <w:sz w:val="24"/>
          <w:szCs w:val="24"/>
        </w:rPr>
      </w:pPr>
    </w:p>
    <w:p w14:paraId="5324F7C6" w14:textId="7D4D37B8" w:rsidR="009C41F8" w:rsidRDefault="009C41F8" w:rsidP="006867AF">
      <w:pPr>
        <w:rPr>
          <w:ins w:id="173" w:author="ADMIN" w:date="2021-11-24T17:41:00Z"/>
          <w:sz w:val="24"/>
          <w:szCs w:val="24"/>
        </w:rPr>
      </w:pPr>
      <w:ins w:id="174" w:author="ADMIN" w:date="2021-11-24T17:41:00Z">
        <w:r>
          <w:rPr>
            <w:sz w:val="24"/>
            <w:szCs w:val="24"/>
          </w:rPr>
          <w:t>Query for Region 2 –</w:t>
        </w:r>
      </w:ins>
    </w:p>
    <w:p w14:paraId="6176B2FD" w14:textId="6933D604" w:rsidR="009C41F8" w:rsidRDefault="009C41F8" w:rsidP="006867AF">
      <w:pPr>
        <w:rPr>
          <w:ins w:id="175" w:author="ADMIN" w:date="2021-11-24T17:43:00Z"/>
          <w:sz w:val="24"/>
          <w:szCs w:val="24"/>
        </w:rPr>
      </w:pPr>
      <w:ins w:id="176" w:author="ADMIN" w:date="2021-11-24T17:43:00Z">
        <w:r>
          <w:rPr>
            <w:noProof/>
          </w:rPr>
          <w:drawing>
            <wp:inline distT="0" distB="0" distL="0" distR="0" wp14:anchorId="79605E58" wp14:editId="10FD8714">
              <wp:extent cx="5943600" cy="1233805"/>
              <wp:effectExtent l="0" t="0" r="0" b="444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7"/>
                      <a:stretch>
                        <a:fillRect/>
                      </a:stretch>
                    </pic:blipFill>
                    <pic:spPr>
                      <a:xfrm>
                        <a:off x="0" y="0"/>
                        <a:ext cx="5943600" cy="1233805"/>
                      </a:xfrm>
                      <a:prstGeom prst="rect">
                        <a:avLst/>
                      </a:prstGeom>
                    </pic:spPr>
                  </pic:pic>
                </a:graphicData>
              </a:graphic>
            </wp:inline>
          </w:drawing>
        </w:r>
      </w:ins>
    </w:p>
    <w:p w14:paraId="04A649CC" w14:textId="182AD398" w:rsidR="009C41F8" w:rsidRDefault="009C41F8" w:rsidP="006867AF">
      <w:pPr>
        <w:rPr>
          <w:ins w:id="177" w:author="ADMIN" w:date="2021-11-24T17:43:00Z"/>
          <w:sz w:val="24"/>
          <w:szCs w:val="24"/>
        </w:rPr>
      </w:pPr>
    </w:p>
    <w:p w14:paraId="3E0421D8" w14:textId="414090BE" w:rsidR="009C41F8" w:rsidRDefault="009C41F8" w:rsidP="006867AF">
      <w:pPr>
        <w:rPr>
          <w:ins w:id="178" w:author="ADMIN" w:date="2021-11-24T17:43:00Z"/>
          <w:sz w:val="24"/>
          <w:szCs w:val="24"/>
        </w:rPr>
      </w:pPr>
      <w:ins w:id="179" w:author="ADMIN" w:date="2021-11-24T17:43:00Z">
        <w:r>
          <w:rPr>
            <w:sz w:val="24"/>
            <w:szCs w:val="24"/>
          </w:rPr>
          <w:t>Query for Region 3 –</w:t>
        </w:r>
      </w:ins>
    </w:p>
    <w:p w14:paraId="6F728BE4" w14:textId="2AD46309" w:rsidR="009C41F8" w:rsidRDefault="00444181" w:rsidP="006867AF">
      <w:pPr>
        <w:rPr>
          <w:ins w:id="180" w:author="ADMIN" w:date="2021-11-24T17:44:00Z"/>
          <w:sz w:val="24"/>
          <w:szCs w:val="24"/>
        </w:rPr>
      </w:pPr>
      <w:ins w:id="181" w:author="ADMIN" w:date="2021-11-24T17:44:00Z">
        <w:r>
          <w:rPr>
            <w:noProof/>
          </w:rPr>
          <w:drawing>
            <wp:inline distT="0" distB="0" distL="0" distR="0" wp14:anchorId="0A6D1049" wp14:editId="46B50D84">
              <wp:extent cx="5943600" cy="1534160"/>
              <wp:effectExtent l="0" t="0" r="0" b="889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8"/>
                      <a:stretch>
                        <a:fillRect/>
                      </a:stretch>
                    </pic:blipFill>
                    <pic:spPr>
                      <a:xfrm>
                        <a:off x="0" y="0"/>
                        <a:ext cx="5943600" cy="1534160"/>
                      </a:xfrm>
                      <a:prstGeom prst="rect">
                        <a:avLst/>
                      </a:prstGeom>
                    </pic:spPr>
                  </pic:pic>
                </a:graphicData>
              </a:graphic>
            </wp:inline>
          </w:drawing>
        </w:r>
      </w:ins>
    </w:p>
    <w:p w14:paraId="30E82131" w14:textId="544E353C" w:rsidR="00444181" w:rsidRDefault="00444181" w:rsidP="006867AF">
      <w:pPr>
        <w:rPr>
          <w:ins w:id="182" w:author="ADMIN" w:date="2021-11-24T17:44:00Z"/>
          <w:sz w:val="24"/>
          <w:szCs w:val="24"/>
        </w:rPr>
      </w:pPr>
    </w:p>
    <w:p w14:paraId="575D0FDE" w14:textId="6328C537" w:rsidR="00444181" w:rsidRDefault="00444181" w:rsidP="006867AF">
      <w:pPr>
        <w:rPr>
          <w:ins w:id="183" w:author="ADMIN" w:date="2021-11-24T17:44:00Z"/>
          <w:sz w:val="24"/>
          <w:szCs w:val="24"/>
        </w:rPr>
      </w:pPr>
      <w:ins w:id="184" w:author="ADMIN" w:date="2021-11-24T17:44:00Z">
        <w:r>
          <w:rPr>
            <w:sz w:val="24"/>
            <w:szCs w:val="24"/>
          </w:rPr>
          <w:t>Query for Region 4 –</w:t>
        </w:r>
      </w:ins>
    </w:p>
    <w:p w14:paraId="0AF71A1C" w14:textId="516D5B07" w:rsidR="00444181" w:rsidRPr="003F0AC4" w:rsidRDefault="00444181" w:rsidP="006867AF">
      <w:pPr>
        <w:rPr>
          <w:ins w:id="185" w:author="ADMIN" w:date="2021-11-24T17:25:00Z"/>
          <w:sz w:val="24"/>
          <w:szCs w:val="24"/>
        </w:rPr>
      </w:pPr>
      <w:ins w:id="186" w:author="ADMIN" w:date="2021-11-24T17:45:00Z">
        <w:r>
          <w:rPr>
            <w:noProof/>
          </w:rPr>
          <w:drawing>
            <wp:inline distT="0" distB="0" distL="0" distR="0" wp14:anchorId="6B4A0531" wp14:editId="226D12F0">
              <wp:extent cx="5634408" cy="1400175"/>
              <wp:effectExtent l="0" t="0" r="4445" b="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29"/>
                      <a:stretch>
                        <a:fillRect/>
                      </a:stretch>
                    </pic:blipFill>
                    <pic:spPr>
                      <a:xfrm>
                        <a:off x="0" y="0"/>
                        <a:ext cx="5801096" cy="1441598"/>
                      </a:xfrm>
                      <a:prstGeom prst="rect">
                        <a:avLst/>
                      </a:prstGeom>
                    </pic:spPr>
                  </pic:pic>
                </a:graphicData>
              </a:graphic>
            </wp:inline>
          </w:drawing>
        </w:r>
      </w:ins>
    </w:p>
    <w:p w14:paraId="1B02E078" w14:textId="000EFE15" w:rsidR="006867AF" w:rsidRDefault="00444181" w:rsidP="006867AF">
      <w:pPr>
        <w:rPr>
          <w:ins w:id="187" w:author="ADMIN" w:date="2021-11-24T17:59:00Z"/>
          <w:sz w:val="24"/>
          <w:szCs w:val="24"/>
        </w:rPr>
      </w:pPr>
      <w:ins w:id="188" w:author="ADMIN" w:date="2021-11-24T17:45:00Z">
        <w:r>
          <w:rPr>
            <w:sz w:val="24"/>
            <w:szCs w:val="24"/>
          </w:rPr>
          <w:lastRenderedPageBreak/>
          <w:t>Query for Region 5 –</w:t>
        </w:r>
      </w:ins>
    </w:p>
    <w:p w14:paraId="5A36100C" w14:textId="77777777" w:rsidR="00AC6EE3" w:rsidRDefault="00AC6EE3" w:rsidP="006867AF">
      <w:pPr>
        <w:rPr>
          <w:ins w:id="189" w:author="ADMIN" w:date="2021-11-24T17:45:00Z"/>
          <w:sz w:val="24"/>
          <w:szCs w:val="24"/>
        </w:rPr>
      </w:pPr>
    </w:p>
    <w:p w14:paraId="5CEA4DDF" w14:textId="1D60ED40" w:rsidR="00444181" w:rsidRDefault="00483FE2" w:rsidP="006867AF">
      <w:pPr>
        <w:rPr>
          <w:ins w:id="190" w:author="ADMIN" w:date="2021-11-24T17:46:00Z"/>
          <w:sz w:val="24"/>
          <w:szCs w:val="24"/>
        </w:rPr>
      </w:pPr>
      <w:ins w:id="191" w:author="ADMIN" w:date="2021-11-24T17:46:00Z">
        <w:r>
          <w:rPr>
            <w:noProof/>
          </w:rPr>
          <w:drawing>
            <wp:inline distT="0" distB="0" distL="0" distR="0" wp14:anchorId="61CA253A" wp14:editId="56412CCF">
              <wp:extent cx="5943600" cy="1497330"/>
              <wp:effectExtent l="0" t="0" r="0" b="762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30"/>
                      <a:stretch>
                        <a:fillRect/>
                      </a:stretch>
                    </pic:blipFill>
                    <pic:spPr>
                      <a:xfrm>
                        <a:off x="0" y="0"/>
                        <a:ext cx="5943600" cy="1497330"/>
                      </a:xfrm>
                      <a:prstGeom prst="rect">
                        <a:avLst/>
                      </a:prstGeom>
                    </pic:spPr>
                  </pic:pic>
                </a:graphicData>
              </a:graphic>
            </wp:inline>
          </w:drawing>
        </w:r>
      </w:ins>
    </w:p>
    <w:p w14:paraId="2A7A77E2" w14:textId="3755E574" w:rsidR="00483FE2" w:rsidRDefault="00483FE2" w:rsidP="006867AF">
      <w:pPr>
        <w:rPr>
          <w:ins w:id="192" w:author="ADMIN" w:date="2021-11-24T17:46:00Z"/>
          <w:sz w:val="24"/>
          <w:szCs w:val="24"/>
        </w:rPr>
      </w:pPr>
    </w:p>
    <w:p w14:paraId="75507080" w14:textId="67127178" w:rsidR="00483FE2" w:rsidRDefault="00483FE2" w:rsidP="006867AF">
      <w:pPr>
        <w:rPr>
          <w:ins w:id="193" w:author="ADMIN" w:date="2021-11-24T18:00:00Z"/>
          <w:sz w:val="24"/>
          <w:szCs w:val="24"/>
        </w:rPr>
      </w:pPr>
      <w:ins w:id="194" w:author="ADMIN" w:date="2021-11-24T17:46:00Z">
        <w:r>
          <w:rPr>
            <w:sz w:val="24"/>
            <w:szCs w:val="24"/>
          </w:rPr>
          <w:t>Query for Region 6 –</w:t>
        </w:r>
      </w:ins>
    </w:p>
    <w:p w14:paraId="4998050D" w14:textId="77777777" w:rsidR="00AC6EE3" w:rsidRDefault="00AC6EE3" w:rsidP="006867AF">
      <w:pPr>
        <w:rPr>
          <w:ins w:id="195" w:author="ADMIN" w:date="2021-11-24T17:46:00Z"/>
          <w:sz w:val="24"/>
          <w:szCs w:val="24"/>
        </w:rPr>
      </w:pPr>
    </w:p>
    <w:p w14:paraId="7623C73E" w14:textId="596C9240" w:rsidR="00483FE2" w:rsidRDefault="00EA10C0" w:rsidP="006867AF">
      <w:pPr>
        <w:rPr>
          <w:ins w:id="196" w:author="ADMIN" w:date="2021-11-24T17:48:00Z"/>
          <w:sz w:val="24"/>
          <w:szCs w:val="24"/>
        </w:rPr>
      </w:pPr>
      <w:ins w:id="197" w:author="ADMIN" w:date="2021-11-24T17:48:00Z">
        <w:r>
          <w:rPr>
            <w:noProof/>
          </w:rPr>
          <w:drawing>
            <wp:inline distT="0" distB="0" distL="0" distR="0" wp14:anchorId="7A87E486" wp14:editId="7E4C8A8F">
              <wp:extent cx="5943600" cy="1517650"/>
              <wp:effectExtent l="0" t="0" r="0" b="635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1"/>
                      <a:stretch>
                        <a:fillRect/>
                      </a:stretch>
                    </pic:blipFill>
                    <pic:spPr>
                      <a:xfrm>
                        <a:off x="0" y="0"/>
                        <a:ext cx="5943600" cy="1517650"/>
                      </a:xfrm>
                      <a:prstGeom prst="rect">
                        <a:avLst/>
                      </a:prstGeom>
                    </pic:spPr>
                  </pic:pic>
                </a:graphicData>
              </a:graphic>
            </wp:inline>
          </w:drawing>
        </w:r>
      </w:ins>
    </w:p>
    <w:p w14:paraId="3533764B" w14:textId="124DFB4F" w:rsidR="00EA10C0" w:rsidRDefault="00EA10C0" w:rsidP="006867AF">
      <w:pPr>
        <w:rPr>
          <w:ins w:id="198" w:author="ADMIN" w:date="2021-11-24T17:48:00Z"/>
          <w:sz w:val="24"/>
          <w:szCs w:val="24"/>
        </w:rPr>
      </w:pPr>
    </w:p>
    <w:p w14:paraId="54AEB3EE" w14:textId="6806923F" w:rsidR="00EA10C0" w:rsidRDefault="00EA10C0" w:rsidP="006867AF">
      <w:pPr>
        <w:rPr>
          <w:ins w:id="199" w:author="ADMIN" w:date="2021-11-24T18:00:00Z"/>
          <w:sz w:val="24"/>
          <w:szCs w:val="24"/>
        </w:rPr>
      </w:pPr>
      <w:ins w:id="200" w:author="ADMIN" w:date="2021-11-24T17:48:00Z">
        <w:r>
          <w:rPr>
            <w:sz w:val="24"/>
            <w:szCs w:val="24"/>
          </w:rPr>
          <w:t>Query for Region 7 –</w:t>
        </w:r>
      </w:ins>
    </w:p>
    <w:p w14:paraId="5F256283" w14:textId="77777777" w:rsidR="00AC6EE3" w:rsidRDefault="00AC6EE3" w:rsidP="006867AF">
      <w:pPr>
        <w:rPr>
          <w:ins w:id="201" w:author="ADMIN" w:date="2021-11-24T17:48:00Z"/>
          <w:sz w:val="24"/>
          <w:szCs w:val="24"/>
        </w:rPr>
      </w:pPr>
    </w:p>
    <w:p w14:paraId="608C3DEB" w14:textId="7533AA45" w:rsidR="00EA10C0" w:rsidRDefault="00C37995" w:rsidP="006867AF">
      <w:pPr>
        <w:rPr>
          <w:ins w:id="202" w:author="ADMIN" w:date="2021-11-24T17:48:00Z"/>
          <w:sz w:val="24"/>
          <w:szCs w:val="24"/>
        </w:rPr>
      </w:pPr>
      <w:ins w:id="203" w:author="ADMIN" w:date="2021-11-24T17:48:00Z">
        <w:r>
          <w:rPr>
            <w:noProof/>
          </w:rPr>
          <w:drawing>
            <wp:inline distT="0" distB="0" distL="0" distR="0" wp14:anchorId="0CF6E95E" wp14:editId="2BB5B6D4">
              <wp:extent cx="5943600" cy="1616075"/>
              <wp:effectExtent l="0" t="0" r="0" b="3175"/>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2"/>
                      <a:stretch>
                        <a:fillRect/>
                      </a:stretch>
                    </pic:blipFill>
                    <pic:spPr>
                      <a:xfrm>
                        <a:off x="0" y="0"/>
                        <a:ext cx="5943600" cy="1616075"/>
                      </a:xfrm>
                      <a:prstGeom prst="rect">
                        <a:avLst/>
                      </a:prstGeom>
                    </pic:spPr>
                  </pic:pic>
                </a:graphicData>
              </a:graphic>
            </wp:inline>
          </w:drawing>
        </w:r>
      </w:ins>
    </w:p>
    <w:p w14:paraId="5A180F4D" w14:textId="680FEF16" w:rsidR="00C37995" w:rsidRDefault="00C37995" w:rsidP="006867AF">
      <w:pPr>
        <w:rPr>
          <w:ins w:id="204" w:author="ADMIN" w:date="2021-11-24T17:48:00Z"/>
          <w:sz w:val="24"/>
          <w:szCs w:val="24"/>
        </w:rPr>
      </w:pPr>
    </w:p>
    <w:p w14:paraId="46541155" w14:textId="2229CAC3" w:rsidR="00C37995" w:rsidRDefault="00C37995" w:rsidP="006867AF">
      <w:pPr>
        <w:rPr>
          <w:ins w:id="205" w:author="ADMIN" w:date="2021-11-24T17:48:00Z"/>
          <w:sz w:val="24"/>
          <w:szCs w:val="24"/>
        </w:rPr>
      </w:pPr>
    </w:p>
    <w:p w14:paraId="6451122C" w14:textId="15332137" w:rsidR="00C37995" w:rsidRDefault="00C37995" w:rsidP="006867AF">
      <w:pPr>
        <w:rPr>
          <w:ins w:id="206" w:author="ADMIN" w:date="2021-11-24T17:48:00Z"/>
          <w:sz w:val="24"/>
          <w:szCs w:val="24"/>
        </w:rPr>
      </w:pPr>
    </w:p>
    <w:p w14:paraId="658DFECA" w14:textId="371013FC" w:rsidR="00C37995" w:rsidRDefault="00C37995" w:rsidP="006867AF">
      <w:pPr>
        <w:rPr>
          <w:ins w:id="207" w:author="ADMIN" w:date="2021-11-24T18:00:00Z"/>
          <w:sz w:val="24"/>
          <w:szCs w:val="24"/>
        </w:rPr>
      </w:pPr>
      <w:ins w:id="208" w:author="ADMIN" w:date="2021-11-24T17:48:00Z">
        <w:r>
          <w:rPr>
            <w:sz w:val="24"/>
            <w:szCs w:val="24"/>
          </w:rPr>
          <w:lastRenderedPageBreak/>
          <w:t>Query for Region 8 –</w:t>
        </w:r>
      </w:ins>
    </w:p>
    <w:p w14:paraId="7EDB8AFA" w14:textId="77777777" w:rsidR="00407ABF" w:rsidRDefault="00407ABF" w:rsidP="006867AF">
      <w:pPr>
        <w:rPr>
          <w:ins w:id="209" w:author="ADMIN" w:date="2021-11-24T17:48:00Z"/>
          <w:sz w:val="24"/>
          <w:szCs w:val="24"/>
        </w:rPr>
      </w:pPr>
    </w:p>
    <w:p w14:paraId="05270D47" w14:textId="13C3DED7" w:rsidR="00C37995" w:rsidRDefault="00C37995" w:rsidP="006867AF">
      <w:pPr>
        <w:rPr>
          <w:ins w:id="210" w:author="ADMIN" w:date="2021-11-24T17:49:00Z"/>
          <w:sz w:val="24"/>
          <w:szCs w:val="24"/>
        </w:rPr>
      </w:pPr>
      <w:ins w:id="211" w:author="ADMIN" w:date="2021-11-24T17:49:00Z">
        <w:r>
          <w:rPr>
            <w:noProof/>
          </w:rPr>
          <w:drawing>
            <wp:inline distT="0" distB="0" distL="0" distR="0" wp14:anchorId="576765DE" wp14:editId="6D488FDC">
              <wp:extent cx="5943600" cy="1412240"/>
              <wp:effectExtent l="0" t="0" r="0"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33"/>
                      <a:stretch>
                        <a:fillRect/>
                      </a:stretch>
                    </pic:blipFill>
                    <pic:spPr>
                      <a:xfrm>
                        <a:off x="0" y="0"/>
                        <a:ext cx="5943600" cy="1412240"/>
                      </a:xfrm>
                      <a:prstGeom prst="rect">
                        <a:avLst/>
                      </a:prstGeom>
                    </pic:spPr>
                  </pic:pic>
                </a:graphicData>
              </a:graphic>
            </wp:inline>
          </w:drawing>
        </w:r>
      </w:ins>
    </w:p>
    <w:p w14:paraId="5C489194" w14:textId="1F461C58" w:rsidR="00C37995" w:rsidRDefault="00C37995" w:rsidP="006867AF">
      <w:pPr>
        <w:rPr>
          <w:ins w:id="212" w:author="ADMIN" w:date="2021-11-24T17:49:00Z"/>
          <w:sz w:val="24"/>
          <w:szCs w:val="24"/>
        </w:rPr>
      </w:pPr>
    </w:p>
    <w:p w14:paraId="5FBA27F2" w14:textId="58151BE6" w:rsidR="00C37995" w:rsidRDefault="00C37995" w:rsidP="006867AF">
      <w:pPr>
        <w:rPr>
          <w:ins w:id="213" w:author="ADMIN" w:date="2021-11-24T17:49:00Z"/>
          <w:sz w:val="24"/>
          <w:szCs w:val="24"/>
        </w:rPr>
      </w:pPr>
      <w:ins w:id="214" w:author="ADMIN" w:date="2021-11-24T17:49:00Z">
        <w:r>
          <w:rPr>
            <w:sz w:val="24"/>
            <w:szCs w:val="24"/>
          </w:rPr>
          <w:t>Query for Region 9 –</w:t>
        </w:r>
      </w:ins>
    </w:p>
    <w:p w14:paraId="49C835C3" w14:textId="148893CC" w:rsidR="0022096A" w:rsidRDefault="0022096A" w:rsidP="006867AF">
      <w:pPr>
        <w:rPr>
          <w:ins w:id="215" w:author="ADMIN" w:date="2021-11-24T17:49:00Z"/>
          <w:sz w:val="24"/>
          <w:szCs w:val="24"/>
        </w:rPr>
      </w:pPr>
      <w:ins w:id="216" w:author="ADMIN" w:date="2021-11-24T17:49:00Z">
        <w:r>
          <w:rPr>
            <w:noProof/>
          </w:rPr>
          <w:drawing>
            <wp:inline distT="0" distB="0" distL="0" distR="0" wp14:anchorId="23A2DB3F" wp14:editId="7C66F316">
              <wp:extent cx="5943600" cy="1578610"/>
              <wp:effectExtent l="0" t="0" r="0" b="254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34"/>
                      <a:stretch>
                        <a:fillRect/>
                      </a:stretch>
                    </pic:blipFill>
                    <pic:spPr>
                      <a:xfrm>
                        <a:off x="0" y="0"/>
                        <a:ext cx="5943600" cy="1578610"/>
                      </a:xfrm>
                      <a:prstGeom prst="rect">
                        <a:avLst/>
                      </a:prstGeom>
                    </pic:spPr>
                  </pic:pic>
                </a:graphicData>
              </a:graphic>
            </wp:inline>
          </w:drawing>
        </w:r>
      </w:ins>
    </w:p>
    <w:p w14:paraId="569AB5E0" w14:textId="33B3E0EA" w:rsidR="0022096A" w:rsidRDefault="0022096A" w:rsidP="006867AF">
      <w:pPr>
        <w:rPr>
          <w:ins w:id="217" w:author="ADMIN" w:date="2021-11-24T17:49:00Z"/>
          <w:sz w:val="24"/>
          <w:szCs w:val="24"/>
        </w:rPr>
      </w:pPr>
    </w:p>
    <w:p w14:paraId="16C84C46" w14:textId="1D9DFE41" w:rsidR="0022096A" w:rsidRPr="00D41379" w:rsidRDefault="00D41379" w:rsidP="006867AF">
      <w:pPr>
        <w:rPr>
          <w:ins w:id="218" w:author="ADMIN" w:date="2021-11-24T17:48:00Z"/>
          <w:b/>
          <w:bCs/>
          <w:sz w:val="24"/>
          <w:szCs w:val="24"/>
          <w:rPrChange w:id="219" w:author="ADMIN" w:date="2021-11-24T17:51:00Z">
            <w:rPr>
              <w:ins w:id="220" w:author="ADMIN" w:date="2021-11-24T17:48:00Z"/>
              <w:sz w:val="24"/>
              <w:szCs w:val="24"/>
            </w:rPr>
          </w:rPrChange>
        </w:rPr>
      </w:pPr>
      <w:ins w:id="221" w:author="ADMIN" w:date="2021-11-24T17:50:00Z">
        <w:r w:rsidRPr="00D41379">
          <w:rPr>
            <w:b/>
            <w:bCs/>
            <w:sz w:val="24"/>
            <w:szCs w:val="24"/>
            <w:rPrChange w:id="222" w:author="ADMIN" w:date="2021-11-24T17:51:00Z">
              <w:rPr>
                <w:sz w:val="24"/>
                <w:szCs w:val="24"/>
              </w:rPr>
            </w:rPrChange>
          </w:rPr>
          <w:t>P</w:t>
        </w:r>
      </w:ins>
      <w:ins w:id="223" w:author="ADMIN" w:date="2021-11-24T17:51:00Z">
        <w:r w:rsidRPr="00D41379">
          <w:rPr>
            <w:b/>
            <w:bCs/>
            <w:sz w:val="24"/>
            <w:szCs w:val="24"/>
            <w:rPrChange w:id="224" w:author="ADMIN" w:date="2021-11-24T17:51:00Z">
              <w:rPr>
                <w:sz w:val="24"/>
                <w:szCs w:val="24"/>
              </w:rPr>
            </w:rPrChange>
          </w:rPr>
          <w:t>ROJECT THREE: SEQUENCE</w:t>
        </w:r>
      </w:ins>
    </w:p>
    <w:p w14:paraId="1ACBD67B" w14:textId="3F34762F" w:rsidR="00D41379" w:rsidRDefault="00D41379" w:rsidP="006867AF">
      <w:pPr>
        <w:rPr>
          <w:ins w:id="225" w:author="ADMIN" w:date="2021-11-24T17:52:00Z"/>
          <w:sz w:val="24"/>
          <w:szCs w:val="24"/>
        </w:rPr>
      </w:pPr>
      <w:ins w:id="226" w:author="ADMIN" w:date="2021-11-24T17:52:00Z">
        <w:r>
          <w:rPr>
            <w:sz w:val="24"/>
            <w:szCs w:val="24"/>
          </w:rPr>
          <w:t>STEP 1 – CREATE A SEQUENCE</w:t>
        </w:r>
      </w:ins>
    </w:p>
    <w:p w14:paraId="5AA6D113" w14:textId="5F19C894" w:rsidR="00D41379" w:rsidRDefault="00D41379" w:rsidP="006867AF">
      <w:pPr>
        <w:rPr>
          <w:ins w:id="227" w:author="ADMIN" w:date="2021-11-24T17:54:00Z"/>
          <w:sz w:val="24"/>
          <w:szCs w:val="24"/>
        </w:rPr>
      </w:pPr>
      <w:ins w:id="228" w:author="ADMIN" w:date="2021-11-24T17:54:00Z">
        <w:r>
          <w:rPr>
            <w:noProof/>
          </w:rPr>
          <w:drawing>
            <wp:inline distT="0" distB="0" distL="0" distR="0" wp14:anchorId="4833FF1F" wp14:editId="0DCF270D">
              <wp:extent cx="5800725" cy="2800350"/>
              <wp:effectExtent l="0" t="0" r="9525"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35"/>
                      <a:stretch>
                        <a:fillRect/>
                      </a:stretch>
                    </pic:blipFill>
                    <pic:spPr>
                      <a:xfrm>
                        <a:off x="0" y="0"/>
                        <a:ext cx="5800725" cy="2800350"/>
                      </a:xfrm>
                      <a:prstGeom prst="rect">
                        <a:avLst/>
                      </a:prstGeom>
                    </pic:spPr>
                  </pic:pic>
                </a:graphicData>
              </a:graphic>
            </wp:inline>
          </w:drawing>
        </w:r>
      </w:ins>
    </w:p>
    <w:p w14:paraId="7B30D212" w14:textId="7E22523F" w:rsidR="00D41379" w:rsidRDefault="00D41379" w:rsidP="006867AF">
      <w:pPr>
        <w:rPr>
          <w:ins w:id="229" w:author="ADMIN" w:date="2021-11-24T17:54:00Z"/>
          <w:sz w:val="24"/>
          <w:szCs w:val="24"/>
        </w:rPr>
      </w:pPr>
    </w:p>
    <w:p w14:paraId="05BA29B6" w14:textId="5F600655" w:rsidR="00D41379" w:rsidRDefault="00D41379" w:rsidP="006867AF">
      <w:pPr>
        <w:rPr>
          <w:ins w:id="230" w:author="ADMIN" w:date="2021-11-24T17:59:00Z"/>
          <w:sz w:val="24"/>
          <w:szCs w:val="24"/>
        </w:rPr>
      </w:pPr>
      <w:ins w:id="231" w:author="ADMIN" w:date="2021-11-24T17:54:00Z">
        <w:r>
          <w:rPr>
            <w:sz w:val="24"/>
            <w:szCs w:val="24"/>
          </w:rPr>
          <w:t>STEP 2 – USE THE SEQUENCE</w:t>
        </w:r>
      </w:ins>
    </w:p>
    <w:p w14:paraId="01DFC180" w14:textId="77777777" w:rsidR="00AC6EE3" w:rsidRDefault="00AC6EE3" w:rsidP="006867AF">
      <w:pPr>
        <w:rPr>
          <w:ins w:id="232" w:author="ADMIN" w:date="2021-11-24T17:54:00Z"/>
          <w:sz w:val="24"/>
          <w:szCs w:val="24"/>
        </w:rPr>
      </w:pPr>
    </w:p>
    <w:p w14:paraId="1303A076" w14:textId="106E9629" w:rsidR="00D41379" w:rsidRDefault="002D29E9" w:rsidP="006867AF">
      <w:pPr>
        <w:rPr>
          <w:ins w:id="233" w:author="ADMIN" w:date="2021-11-24T17:58:00Z"/>
          <w:sz w:val="24"/>
          <w:szCs w:val="24"/>
        </w:rPr>
      </w:pPr>
      <w:ins w:id="234" w:author="ADMIN" w:date="2021-11-24T17:57:00Z">
        <w:r>
          <w:rPr>
            <w:noProof/>
          </w:rPr>
          <w:drawing>
            <wp:inline distT="0" distB="0" distL="0" distR="0" wp14:anchorId="38943765" wp14:editId="23410521">
              <wp:extent cx="5943600" cy="3356610"/>
              <wp:effectExtent l="0" t="0" r="0" b="0"/>
              <wp:docPr id="39" name="Picture 3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able&#10;&#10;Description automatically generated"/>
                      <pic:cNvPicPr/>
                    </pic:nvPicPr>
                    <pic:blipFill>
                      <a:blip r:embed="rId36"/>
                      <a:stretch>
                        <a:fillRect/>
                      </a:stretch>
                    </pic:blipFill>
                    <pic:spPr>
                      <a:xfrm>
                        <a:off x="0" y="0"/>
                        <a:ext cx="5943600" cy="3356610"/>
                      </a:xfrm>
                      <a:prstGeom prst="rect">
                        <a:avLst/>
                      </a:prstGeom>
                    </pic:spPr>
                  </pic:pic>
                </a:graphicData>
              </a:graphic>
            </wp:inline>
          </w:drawing>
        </w:r>
      </w:ins>
    </w:p>
    <w:p w14:paraId="7D836E32" w14:textId="3627630F" w:rsidR="002D29E9" w:rsidRDefault="002D29E9" w:rsidP="006867AF">
      <w:pPr>
        <w:rPr>
          <w:ins w:id="235" w:author="ADMIN" w:date="2021-11-24T17:58:00Z"/>
          <w:sz w:val="24"/>
          <w:szCs w:val="24"/>
        </w:rPr>
      </w:pPr>
    </w:p>
    <w:p w14:paraId="201009B2" w14:textId="0B542808" w:rsidR="002D29E9" w:rsidRDefault="002D29E9" w:rsidP="006867AF">
      <w:pPr>
        <w:rPr>
          <w:ins w:id="236" w:author="ADMIN" w:date="2021-11-24T17:59:00Z"/>
          <w:sz w:val="24"/>
          <w:szCs w:val="24"/>
        </w:rPr>
      </w:pPr>
      <w:ins w:id="237" w:author="ADMIN" w:date="2021-11-24T17:58:00Z">
        <w:r>
          <w:rPr>
            <w:sz w:val="24"/>
            <w:szCs w:val="24"/>
          </w:rPr>
          <w:t xml:space="preserve">STEP 3 </w:t>
        </w:r>
        <w:r w:rsidR="004729D4">
          <w:rPr>
            <w:sz w:val="24"/>
            <w:szCs w:val="24"/>
          </w:rPr>
          <w:t>– DETERMING THE CURRENT VALUE OF SEQUENCE</w:t>
        </w:r>
      </w:ins>
    </w:p>
    <w:p w14:paraId="36907833" w14:textId="77777777" w:rsidR="00AC6EE3" w:rsidRDefault="00AC6EE3" w:rsidP="006867AF">
      <w:pPr>
        <w:rPr>
          <w:ins w:id="238" w:author="ADMIN" w:date="2021-11-24T17:58:00Z"/>
          <w:sz w:val="24"/>
          <w:szCs w:val="24"/>
        </w:rPr>
      </w:pPr>
    </w:p>
    <w:p w14:paraId="33EF2C50" w14:textId="4BCFA67A" w:rsidR="004729D4" w:rsidRDefault="00AC6EE3" w:rsidP="006867AF">
      <w:pPr>
        <w:rPr>
          <w:ins w:id="239" w:author="ADMIN" w:date="2021-11-24T17:48:00Z"/>
          <w:sz w:val="24"/>
          <w:szCs w:val="24"/>
        </w:rPr>
      </w:pPr>
      <w:ins w:id="240" w:author="ADMIN" w:date="2021-11-24T17:59:00Z">
        <w:r>
          <w:rPr>
            <w:noProof/>
          </w:rPr>
          <w:drawing>
            <wp:inline distT="0" distB="0" distL="0" distR="0" wp14:anchorId="783271A8" wp14:editId="423F23FB">
              <wp:extent cx="5800725" cy="1762125"/>
              <wp:effectExtent l="0" t="0" r="9525" b="9525"/>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37"/>
                      <a:stretch>
                        <a:fillRect/>
                      </a:stretch>
                    </pic:blipFill>
                    <pic:spPr>
                      <a:xfrm>
                        <a:off x="0" y="0"/>
                        <a:ext cx="5800725" cy="1762125"/>
                      </a:xfrm>
                      <a:prstGeom prst="rect">
                        <a:avLst/>
                      </a:prstGeom>
                    </pic:spPr>
                  </pic:pic>
                </a:graphicData>
              </a:graphic>
            </wp:inline>
          </w:drawing>
        </w:r>
      </w:ins>
    </w:p>
    <w:p w14:paraId="6E848258" w14:textId="0BD7D8D5" w:rsidR="00C37995" w:rsidRDefault="00C37995" w:rsidP="006867AF">
      <w:pPr>
        <w:rPr>
          <w:ins w:id="241" w:author="ADMIN" w:date="2021-11-24T18:00:00Z"/>
          <w:sz w:val="24"/>
          <w:szCs w:val="24"/>
        </w:rPr>
      </w:pPr>
    </w:p>
    <w:p w14:paraId="72A6223E" w14:textId="6A7C8D92" w:rsidR="00407ABF" w:rsidRDefault="00407ABF" w:rsidP="006867AF">
      <w:pPr>
        <w:rPr>
          <w:ins w:id="242" w:author="ADMIN" w:date="2021-11-24T18:00:00Z"/>
          <w:sz w:val="24"/>
          <w:szCs w:val="24"/>
        </w:rPr>
      </w:pPr>
    </w:p>
    <w:p w14:paraId="47500D5B" w14:textId="651D2470" w:rsidR="00407ABF" w:rsidRDefault="00407ABF" w:rsidP="006867AF">
      <w:pPr>
        <w:rPr>
          <w:ins w:id="243" w:author="ADMIN" w:date="2021-11-24T18:00:00Z"/>
          <w:sz w:val="24"/>
          <w:szCs w:val="24"/>
        </w:rPr>
      </w:pPr>
    </w:p>
    <w:p w14:paraId="2A0BC85C" w14:textId="4F25BBA9" w:rsidR="00407ABF" w:rsidRDefault="0038103C" w:rsidP="006867AF">
      <w:pPr>
        <w:rPr>
          <w:ins w:id="244" w:author="ADMIN" w:date="2021-11-24T18:01:00Z"/>
          <w:b/>
          <w:bCs/>
          <w:sz w:val="24"/>
          <w:szCs w:val="24"/>
        </w:rPr>
      </w:pPr>
      <w:ins w:id="245" w:author="ADMIN" w:date="2021-11-24T18:01:00Z">
        <w:r>
          <w:rPr>
            <w:b/>
            <w:bCs/>
            <w:sz w:val="24"/>
            <w:szCs w:val="24"/>
          </w:rPr>
          <w:lastRenderedPageBreak/>
          <w:t>PROJECT</w:t>
        </w:r>
        <w:r w:rsidRPr="0038103C">
          <w:rPr>
            <w:b/>
            <w:bCs/>
            <w:sz w:val="24"/>
            <w:szCs w:val="24"/>
            <w:rPrChange w:id="246" w:author="ADMIN" w:date="2021-11-24T18:01:00Z">
              <w:rPr>
                <w:sz w:val="24"/>
                <w:szCs w:val="24"/>
              </w:rPr>
            </w:rPrChange>
          </w:rPr>
          <w:t xml:space="preserve"> 4 – TO CREATE AN INDEX</w:t>
        </w:r>
      </w:ins>
    </w:p>
    <w:p w14:paraId="48B33D1F" w14:textId="5B5C3481" w:rsidR="0038103C" w:rsidRDefault="0038103C" w:rsidP="006867AF">
      <w:pPr>
        <w:rPr>
          <w:ins w:id="247" w:author="ADMIN" w:date="2021-11-24T18:04:00Z"/>
          <w:sz w:val="24"/>
          <w:szCs w:val="24"/>
        </w:rPr>
      </w:pPr>
      <w:ins w:id="248" w:author="ADMIN" w:date="2021-11-24T18:04:00Z">
        <w:r w:rsidRPr="0038103C">
          <w:rPr>
            <w:sz w:val="24"/>
            <w:szCs w:val="24"/>
            <w:rPrChange w:id="249" w:author="ADMIN" w:date="2021-11-24T18:04:00Z">
              <w:rPr>
                <w:b/>
                <w:bCs/>
                <w:sz w:val="24"/>
                <w:szCs w:val="24"/>
              </w:rPr>
            </w:rPrChange>
          </w:rPr>
          <w:t>STEP 1 – CREATING INDEX ON ONE COLUMN</w:t>
        </w:r>
      </w:ins>
    </w:p>
    <w:p w14:paraId="7B571B17" w14:textId="382E6ED2" w:rsidR="0038103C" w:rsidRDefault="0038103C" w:rsidP="006867AF">
      <w:pPr>
        <w:rPr>
          <w:ins w:id="250" w:author="ADMIN" w:date="2021-11-24T18:04:00Z"/>
          <w:sz w:val="24"/>
          <w:szCs w:val="24"/>
        </w:rPr>
      </w:pPr>
      <w:ins w:id="251" w:author="ADMIN" w:date="2021-11-24T18:04:00Z">
        <w:r>
          <w:rPr>
            <w:noProof/>
          </w:rPr>
          <w:drawing>
            <wp:inline distT="0" distB="0" distL="0" distR="0" wp14:anchorId="62F7714B" wp14:editId="49C225BC">
              <wp:extent cx="5743575" cy="3162300"/>
              <wp:effectExtent l="0" t="0" r="9525" b="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38"/>
                      <a:stretch>
                        <a:fillRect/>
                      </a:stretch>
                    </pic:blipFill>
                    <pic:spPr>
                      <a:xfrm>
                        <a:off x="0" y="0"/>
                        <a:ext cx="5743575" cy="3162300"/>
                      </a:xfrm>
                      <a:prstGeom prst="rect">
                        <a:avLst/>
                      </a:prstGeom>
                    </pic:spPr>
                  </pic:pic>
                </a:graphicData>
              </a:graphic>
            </wp:inline>
          </w:drawing>
        </w:r>
      </w:ins>
    </w:p>
    <w:p w14:paraId="685E39BD" w14:textId="45F2385F" w:rsidR="0038103C" w:rsidRDefault="0038103C" w:rsidP="006867AF">
      <w:pPr>
        <w:rPr>
          <w:ins w:id="252" w:author="ADMIN" w:date="2021-11-24T18:04:00Z"/>
          <w:sz w:val="24"/>
          <w:szCs w:val="24"/>
        </w:rPr>
      </w:pPr>
      <w:ins w:id="253" w:author="ADMIN" w:date="2021-11-24T18:04:00Z">
        <w:r>
          <w:rPr>
            <w:sz w:val="24"/>
            <w:szCs w:val="24"/>
          </w:rPr>
          <w:t xml:space="preserve">It shows the error because the column is already indexed and doesn’t need </w:t>
        </w:r>
        <w:proofErr w:type="spellStart"/>
        <w:r>
          <w:rPr>
            <w:sz w:val="24"/>
            <w:szCs w:val="24"/>
          </w:rPr>
          <w:t>anymore</w:t>
        </w:r>
        <w:proofErr w:type="spellEnd"/>
        <w:r>
          <w:rPr>
            <w:sz w:val="24"/>
            <w:szCs w:val="24"/>
          </w:rPr>
          <w:t xml:space="preserve"> indexing.</w:t>
        </w:r>
      </w:ins>
    </w:p>
    <w:p w14:paraId="78695FD0" w14:textId="7D8D9D74" w:rsidR="0038103C" w:rsidRDefault="0038103C" w:rsidP="006867AF">
      <w:pPr>
        <w:rPr>
          <w:ins w:id="254" w:author="ADMIN" w:date="2021-11-24T18:04:00Z"/>
          <w:sz w:val="24"/>
          <w:szCs w:val="24"/>
        </w:rPr>
      </w:pPr>
    </w:p>
    <w:p w14:paraId="3CDE64C0" w14:textId="3110FD55" w:rsidR="0038103C" w:rsidRDefault="0038103C" w:rsidP="006867AF">
      <w:pPr>
        <w:rPr>
          <w:ins w:id="255" w:author="ADMIN" w:date="2021-11-24T18:04:00Z"/>
          <w:sz w:val="24"/>
          <w:szCs w:val="24"/>
        </w:rPr>
      </w:pPr>
      <w:ins w:id="256" w:author="ADMIN" w:date="2021-11-24T18:04:00Z">
        <w:r>
          <w:rPr>
            <w:sz w:val="24"/>
            <w:szCs w:val="24"/>
          </w:rPr>
          <w:t>STEP 2 – Index for 2 Columns</w:t>
        </w:r>
      </w:ins>
    </w:p>
    <w:p w14:paraId="73D37034" w14:textId="7FB23050" w:rsidR="0038103C" w:rsidRDefault="000C6D9A" w:rsidP="006867AF">
      <w:pPr>
        <w:rPr>
          <w:ins w:id="257" w:author="ADMIN" w:date="2021-11-24T18:09:00Z"/>
          <w:sz w:val="24"/>
          <w:szCs w:val="24"/>
        </w:rPr>
      </w:pPr>
      <w:ins w:id="258" w:author="ADMIN" w:date="2021-11-24T18:09:00Z">
        <w:r>
          <w:rPr>
            <w:noProof/>
          </w:rPr>
          <w:drawing>
            <wp:inline distT="0" distB="0" distL="0" distR="0" wp14:anchorId="7B696173" wp14:editId="14CC6101">
              <wp:extent cx="5800725" cy="2324100"/>
              <wp:effectExtent l="0" t="0" r="9525"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39"/>
                      <a:stretch>
                        <a:fillRect/>
                      </a:stretch>
                    </pic:blipFill>
                    <pic:spPr>
                      <a:xfrm>
                        <a:off x="0" y="0"/>
                        <a:ext cx="5800725" cy="2324100"/>
                      </a:xfrm>
                      <a:prstGeom prst="rect">
                        <a:avLst/>
                      </a:prstGeom>
                    </pic:spPr>
                  </pic:pic>
                </a:graphicData>
              </a:graphic>
            </wp:inline>
          </w:drawing>
        </w:r>
      </w:ins>
    </w:p>
    <w:p w14:paraId="71F45BCE" w14:textId="4672D9A8" w:rsidR="000C6D9A" w:rsidRDefault="000C6D9A" w:rsidP="006867AF">
      <w:pPr>
        <w:rPr>
          <w:ins w:id="259" w:author="ADMIN" w:date="2021-11-24T18:09:00Z"/>
          <w:sz w:val="24"/>
          <w:szCs w:val="24"/>
        </w:rPr>
      </w:pPr>
    </w:p>
    <w:p w14:paraId="3F14EA8E" w14:textId="20773257" w:rsidR="000C6D9A" w:rsidRDefault="000C6D9A" w:rsidP="006867AF">
      <w:pPr>
        <w:rPr>
          <w:ins w:id="260" w:author="ADMIN" w:date="2021-11-24T18:09:00Z"/>
          <w:sz w:val="24"/>
          <w:szCs w:val="24"/>
        </w:rPr>
      </w:pPr>
    </w:p>
    <w:p w14:paraId="17D2E489" w14:textId="109626B3" w:rsidR="000C6D9A" w:rsidRDefault="000C6D9A" w:rsidP="006867AF">
      <w:pPr>
        <w:rPr>
          <w:ins w:id="261" w:author="ADMIN" w:date="2021-11-24T18:09:00Z"/>
          <w:sz w:val="24"/>
          <w:szCs w:val="24"/>
        </w:rPr>
      </w:pPr>
    </w:p>
    <w:p w14:paraId="6B576D14" w14:textId="3315CEEA" w:rsidR="000C6D9A" w:rsidRDefault="000628E0" w:rsidP="006867AF">
      <w:pPr>
        <w:rPr>
          <w:ins w:id="262" w:author="ADMIN" w:date="2021-11-24T18:10:00Z"/>
          <w:b/>
          <w:bCs/>
          <w:sz w:val="24"/>
          <w:szCs w:val="24"/>
        </w:rPr>
      </w:pPr>
      <w:ins w:id="263" w:author="ADMIN" w:date="2021-11-24T18:10:00Z">
        <w:r w:rsidRPr="000628E0">
          <w:rPr>
            <w:b/>
            <w:bCs/>
            <w:sz w:val="24"/>
            <w:szCs w:val="24"/>
            <w:rPrChange w:id="264" w:author="ADMIN" w:date="2021-11-24T18:10:00Z">
              <w:rPr>
                <w:sz w:val="24"/>
                <w:szCs w:val="24"/>
              </w:rPr>
            </w:rPrChange>
          </w:rPr>
          <w:lastRenderedPageBreak/>
          <w:t>PROJECT 5 – CREATION OF SYNONYM</w:t>
        </w:r>
      </w:ins>
    </w:p>
    <w:p w14:paraId="66AFACEA" w14:textId="3FD86445" w:rsidR="000628E0" w:rsidRDefault="000628E0" w:rsidP="006867AF">
      <w:pPr>
        <w:rPr>
          <w:ins w:id="265" w:author="ADMIN" w:date="2021-11-24T18:10:00Z"/>
          <w:sz w:val="24"/>
          <w:szCs w:val="24"/>
        </w:rPr>
      </w:pPr>
      <w:ins w:id="266" w:author="ADMIN" w:date="2021-11-24T18:10:00Z">
        <w:r>
          <w:rPr>
            <w:sz w:val="24"/>
            <w:szCs w:val="24"/>
          </w:rPr>
          <w:t>STEP 1 – Create the Synonym</w:t>
        </w:r>
      </w:ins>
    </w:p>
    <w:p w14:paraId="6B8B8102" w14:textId="6051E7FF" w:rsidR="000628E0" w:rsidRDefault="00796495" w:rsidP="006867AF">
      <w:pPr>
        <w:rPr>
          <w:ins w:id="267" w:author="ADMIN" w:date="2021-11-24T18:22:00Z"/>
          <w:sz w:val="24"/>
          <w:szCs w:val="24"/>
        </w:rPr>
      </w:pPr>
      <w:ins w:id="268" w:author="ADMIN" w:date="2021-11-24T18:22:00Z">
        <w:r>
          <w:rPr>
            <w:noProof/>
          </w:rPr>
          <w:drawing>
            <wp:inline distT="0" distB="0" distL="0" distR="0" wp14:anchorId="25D72754" wp14:editId="4A0C98E2">
              <wp:extent cx="5772150" cy="2038350"/>
              <wp:effectExtent l="0" t="0" r="0" b="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40"/>
                      <a:stretch>
                        <a:fillRect/>
                      </a:stretch>
                    </pic:blipFill>
                    <pic:spPr>
                      <a:xfrm>
                        <a:off x="0" y="0"/>
                        <a:ext cx="5772150" cy="2038350"/>
                      </a:xfrm>
                      <a:prstGeom prst="rect">
                        <a:avLst/>
                      </a:prstGeom>
                    </pic:spPr>
                  </pic:pic>
                </a:graphicData>
              </a:graphic>
            </wp:inline>
          </w:drawing>
        </w:r>
      </w:ins>
    </w:p>
    <w:p w14:paraId="413E0FEE" w14:textId="04F605B1" w:rsidR="00796495" w:rsidRDefault="00796495" w:rsidP="006867AF">
      <w:pPr>
        <w:rPr>
          <w:ins w:id="269" w:author="ADMIN" w:date="2021-11-24T18:22:00Z"/>
          <w:sz w:val="24"/>
          <w:szCs w:val="24"/>
        </w:rPr>
      </w:pPr>
    </w:p>
    <w:p w14:paraId="6D44FDD0" w14:textId="5327E739" w:rsidR="00796495" w:rsidRDefault="006674FC" w:rsidP="006867AF">
      <w:pPr>
        <w:rPr>
          <w:ins w:id="270" w:author="ADMIN" w:date="2021-11-24T18:25:00Z"/>
          <w:sz w:val="24"/>
          <w:szCs w:val="24"/>
        </w:rPr>
      </w:pPr>
      <w:ins w:id="271" w:author="ADMIN" w:date="2021-11-24T18:25:00Z">
        <w:r>
          <w:rPr>
            <w:sz w:val="24"/>
            <w:szCs w:val="24"/>
          </w:rPr>
          <w:t>STEP 2 – QUERY ON SYNONYM</w:t>
        </w:r>
      </w:ins>
    </w:p>
    <w:p w14:paraId="3CDE60DB" w14:textId="3A3681A8" w:rsidR="006674FC" w:rsidRDefault="006674FC" w:rsidP="006867AF">
      <w:pPr>
        <w:rPr>
          <w:ins w:id="272" w:author="ADMIN" w:date="2021-11-24T18:25:00Z"/>
          <w:sz w:val="24"/>
          <w:szCs w:val="24"/>
        </w:rPr>
      </w:pPr>
    </w:p>
    <w:p w14:paraId="5818EA8A" w14:textId="49D116E0" w:rsidR="006674FC" w:rsidRDefault="006674FC" w:rsidP="006867AF">
      <w:pPr>
        <w:rPr>
          <w:ins w:id="273" w:author="ADMIN" w:date="2021-11-24T18:25:00Z"/>
          <w:sz w:val="24"/>
          <w:szCs w:val="24"/>
        </w:rPr>
      </w:pPr>
      <w:ins w:id="274" w:author="ADMIN" w:date="2021-11-24T18:25:00Z">
        <w:r>
          <w:rPr>
            <w:noProof/>
          </w:rPr>
          <w:drawing>
            <wp:inline distT="0" distB="0" distL="0" distR="0" wp14:anchorId="013FCDDC" wp14:editId="07C91FAE">
              <wp:extent cx="5829300" cy="2800350"/>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41"/>
                      <a:stretch>
                        <a:fillRect/>
                      </a:stretch>
                    </pic:blipFill>
                    <pic:spPr>
                      <a:xfrm>
                        <a:off x="0" y="0"/>
                        <a:ext cx="5829300" cy="2800350"/>
                      </a:xfrm>
                      <a:prstGeom prst="rect">
                        <a:avLst/>
                      </a:prstGeom>
                    </pic:spPr>
                  </pic:pic>
                </a:graphicData>
              </a:graphic>
            </wp:inline>
          </w:drawing>
        </w:r>
      </w:ins>
    </w:p>
    <w:p w14:paraId="75676B59" w14:textId="7AB82783" w:rsidR="006674FC" w:rsidRDefault="006674FC" w:rsidP="006867AF">
      <w:pPr>
        <w:rPr>
          <w:ins w:id="275" w:author="ADMIN" w:date="2021-11-24T18:25:00Z"/>
          <w:sz w:val="24"/>
          <w:szCs w:val="24"/>
        </w:rPr>
      </w:pPr>
    </w:p>
    <w:p w14:paraId="05D0C813" w14:textId="35984191" w:rsidR="006674FC" w:rsidRDefault="006674FC" w:rsidP="006867AF">
      <w:pPr>
        <w:rPr>
          <w:ins w:id="276" w:author="ADMIN" w:date="2021-11-24T18:25:00Z"/>
          <w:sz w:val="24"/>
          <w:szCs w:val="24"/>
        </w:rPr>
      </w:pPr>
    </w:p>
    <w:p w14:paraId="2D182826" w14:textId="12C916CB" w:rsidR="006674FC" w:rsidRDefault="006674FC" w:rsidP="006867AF">
      <w:pPr>
        <w:rPr>
          <w:ins w:id="277" w:author="ADMIN" w:date="2021-11-24T18:25:00Z"/>
          <w:sz w:val="24"/>
          <w:szCs w:val="24"/>
        </w:rPr>
      </w:pPr>
    </w:p>
    <w:p w14:paraId="477C2D2E" w14:textId="01DE29D6" w:rsidR="006674FC" w:rsidRDefault="006674FC" w:rsidP="006867AF">
      <w:pPr>
        <w:rPr>
          <w:ins w:id="278" w:author="ADMIN" w:date="2021-11-24T18:25:00Z"/>
          <w:sz w:val="24"/>
          <w:szCs w:val="24"/>
        </w:rPr>
      </w:pPr>
    </w:p>
    <w:p w14:paraId="42F7AE57" w14:textId="32E810E8" w:rsidR="006674FC" w:rsidRDefault="006674FC" w:rsidP="006867AF">
      <w:pPr>
        <w:rPr>
          <w:ins w:id="279" w:author="ADMIN" w:date="2021-11-24T18:25:00Z"/>
          <w:sz w:val="24"/>
          <w:szCs w:val="24"/>
        </w:rPr>
      </w:pPr>
    </w:p>
    <w:p w14:paraId="0BDD61D6" w14:textId="5BD33724" w:rsidR="006674FC" w:rsidRDefault="006674FC" w:rsidP="006867AF">
      <w:pPr>
        <w:rPr>
          <w:ins w:id="280" w:author="ADMIN" w:date="2021-11-24T18:26:00Z"/>
          <w:b/>
          <w:bCs/>
          <w:sz w:val="24"/>
          <w:szCs w:val="24"/>
        </w:rPr>
      </w:pPr>
      <w:ins w:id="281" w:author="ADMIN" w:date="2021-11-24T18:25:00Z">
        <w:r w:rsidRPr="00D45A83">
          <w:rPr>
            <w:b/>
            <w:bCs/>
            <w:sz w:val="24"/>
            <w:szCs w:val="24"/>
            <w:rPrChange w:id="282" w:author="ADMIN" w:date="2021-11-24T18:26:00Z">
              <w:rPr>
                <w:sz w:val="24"/>
                <w:szCs w:val="24"/>
              </w:rPr>
            </w:rPrChange>
          </w:rPr>
          <w:lastRenderedPageBreak/>
          <w:t xml:space="preserve">PROJECT 6 </w:t>
        </w:r>
        <w:r w:rsidR="00D45A83" w:rsidRPr="00D45A83">
          <w:rPr>
            <w:b/>
            <w:bCs/>
            <w:sz w:val="24"/>
            <w:szCs w:val="24"/>
            <w:rPrChange w:id="283" w:author="ADMIN" w:date="2021-11-24T18:26:00Z">
              <w:rPr>
                <w:sz w:val="24"/>
                <w:szCs w:val="24"/>
              </w:rPr>
            </w:rPrChange>
          </w:rPr>
          <w:t>– TO CREATE A TRIGGER</w:t>
        </w:r>
      </w:ins>
      <w:ins w:id="284" w:author="ADMIN" w:date="2021-11-24T18:26:00Z">
        <w:r w:rsidR="00D45A83" w:rsidRPr="00D45A83">
          <w:rPr>
            <w:b/>
            <w:bCs/>
            <w:sz w:val="24"/>
            <w:szCs w:val="24"/>
            <w:rPrChange w:id="285" w:author="ADMIN" w:date="2021-11-24T18:26:00Z">
              <w:rPr>
                <w:sz w:val="24"/>
                <w:szCs w:val="24"/>
              </w:rPr>
            </w:rPrChange>
          </w:rPr>
          <w:t>.</w:t>
        </w:r>
      </w:ins>
    </w:p>
    <w:p w14:paraId="50F74AA0" w14:textId="5AD79F8E" w:rsidR="00D45A83" w:rsidRDefault="00D45A83" w:rsidP="006867AF">
      <w:pPr>
        <w:rPr>
          <w:ins w:id="286" w:author="ADMIN" w:date="2021-11-24T18:27:00Z"/>
          <w:sz w:val="24"/>
          <w:szCs w:val="24"/>
        </w:rPr>
      </w:pPr>
      <w:ins w:id="287" w:author="ADMIN" w:date="2021-11-24T18:26:00Z">
        <w:r w:rsidRPr="00D45A83">
          <w:rPr>
            <w:sz w:val="24"/>
            <w:szCs w:val="24"/>
            <w:rPrChange w:id="288" w:author="ADMIN" w:date="2021-11-24T18:26:00Z">
              <w:rPr>
                <w:b/>
                <w:bCs/>
                <w:sz w:val="24"/>
                <w:szCs w:val="24"/>
              </w:rPr>
            </w:rPrChange>
          </w:rPr>
          <w:t xml:space="preserve">STEP 1 </w:t>
        </w:r>
      </w:ins>
      <w:ins w:id="289" w:author="ADMIN" w:date="2021-11-24T18:27:00Z">
        <w:r>
          <w:rPr>
            <w:sz w:val="24"/>
            <w:szCs w:val="24"/>
          </w:rPr>
          <w:t>–</w:t>
        </w:r>
      </w:ins>
      <w:ins w:id="290" w:author="ADMIN" w:date="2021-11-24T18:26:00Z">
        <w:r>
          <w:rPr>
            <w:sz w:val="24"/>
            <w:szCs w:val="24"/>
          </w:rPr>
          <w:t xml:space="preserve"> </w:t>
        </w:r>
      </w:ins>
      <w:ins w:id="291" w:author="ADMIN" w:date="2021-11-24T18:27:00Z">
        <w:r>
          <w:rPr>
            <w:sz w:val="24"/>
            <w:szCs w:val="24"/>
          </w:rPr>
          <w:t>CREATE THE TRIGGER</w:t>
        </w:r>
      </w:ins>
    </w:p>
    <w:p w14:paraId="1D10FC2E" w14:textId="75421BD0" w:rsidR="00D45A83" w:rsidRDefault="00824009" w:rsidP="006867AF">
      <w:pPr>
        <w:rPr>
          <w:ins w:id="292" w:author="ADMIN" w:date="2021-11-24T18:32:00Z"/>
          <w:sz w:val="24"/>
          <w:szCs w:val="24"/>
        </w:rPr>
      </w:pPr>
      <w:ins w:id="293" w:author="ADMIN" w:date="2021-11-24T18:32:00Z">
        <w:r>
          <w:rPr>
            <w:noProof/>
          </w:rPr>
          <w:drawing>
            <wp:inline distT="0" distB="0" distL="0" distR="0" wp14:anchorId="1AEF9C59" wp14:editId="4286BC41">
              <wp:extent cx="5534025" cy="3822379"/>
              <wp:effectExtent l="0" t="0" r="0" b="6985"/>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42"/>
                      <a:stretch>
                        <a:fillRect/>
                      </a:stretch>
                    </pic:blipFill>
                    <pic:spPr>
                      <a:xfrm>
                        <a:off x="0" y="0"/>
                        <a:ext cx="5538167" cy="3825240"/>
                      </a:xfrm>
                      <a:prstGeom prst="rect">
                        <a:avLst/>
                      </a:prstGeom>
                    </pic:spPr>
                  </pic:pic>
                </a:graphicData>
              </a:graphic>
            </wp:inline>
          </w:drawing>
        </w:r>
      </w:ins>
    </w:p>
    <w:p w14:paraId="0431E185" w14:textId="2EFEABF0" w:rsidR="00824009" w:rsidRDefault="00824009" w:rsidP="006867AF">
      <w:pPr>
        <w:rPr>
          <w:ins w:id="294" w:author="ADMIN" w:date="2021-11-24T18:32:00Z"/>
          <w:sz w:val="24"/>
          <w:szCs w:val="24"/>
        </w:rPr>
      </w:pPr>
      <w:ins w:id="295" w:author="ADMIN" w:date="2021-11-24T18:32:00Z">
        <w:r>
          <w:rPr>
            <w:sz w:val="24"/>
            <w:szCs w:val="24"/>
          </w:rPr>
          <w:t>Trigger for both tables created.</w:t>
        </w:r>
      </w:ins>
    </w:p>
    <w:p w14:paraId="7B16EB61" w14:textId="21F2807B" w:rsidR="00824009" w:rsidRDefault="000F0563" w:rsidP="006867AF">
      <w:pPr>
        <w:rPr>
          <w:ins w:id="296" w:author="ADMIN" w:date="2021-11-24T18:32:00Z"/>
          <w:sz w:val="24"/>
          <w:szCs w:val="24"/>
        </w:rPr>
      </w:pPr>
      <w:ins w:id="297" w:author="ADMIN" w:date="2021-11-24T18:34:00Z">
        <w:r>
          <w:rPr>
            <w:noProof/>
          </w:rPr>
          <w:drawing>
            <wp:inline distT="0" distB="0" distL="0" distR="0" wp14:anchorId="6F37BA35" wp14:editId="47EF870D">
              <wp:extent cx="3543300" cy="3333750"/>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43"/>
                      <a:stretch>
                        <a:fillRect/>
                      </a:stretch>
                    </pic:blipFill>
                    <pic:spPr>
                      <a:xfrm>
                        <a:off x="0" y="0"/>
                        <a:ext cx="3543300" cy="3333750"/>
                      </a:xfrm>
                      <a:prstGeom prst="rect">
                        <a:avLst/>
                      </a:prstGeom>
                    </pic:spPr>
                  </pic:pic>
                </a:graphicData>
              </a:graphic>
            </wp:inline>
          </w:drawing>
        </w:r>
      </w:ins>
    </w:p>
    <w:p w14:paraId="6D378825" w14:textId="0421E7D1" w:rsidR="00824009" w:rsidRDefault="00824009" w:rsidP="006867AF">
      <w:pPr>
        <w:rPr>
          <w:ins w:id="298" w:author="ADMIN" w:date="2021-11-24T18:35:00Z"/>
          <w:sz w:val="24"/>
          <w:szCs w:val="24"/>
        </w:rPr>
      </w:pPr>
      <w:ins w:id="299" w:author="ADMIN" w:date="2021-11-24T18:32:00Z">
        <w:r>
          <w:rPr>
            <w:sz w:val="24"/>
            <w:szCs w:val="24"/>
          </w:rPr>
          <w:lastRenderedPageBreak/>
          <w:t xml:space="preserve">STEP 2 </w:t>
        </w:r>
      </w:ins>
      <w:ins w:id="300" w:author="ADMIN" w:date="2021-11-24T18:34:00Z">
        <w:r w:rsidR="000F0563">
          <w:rPr>
            <w:sz w:val="24"/>
            <w:szCs w:val="24"/>
          </w:rPr>
          <w:t>–</w:t>
        </w:r>
      </w:ins>
      <w:ins w:id="301" w:author="ADMIN" w:date="2021-11-24T18:32:00Z">
        <w:r>
          <w:rPr>
            <w:sz w:val="24"/>
            <w:szCs w:val="24"/>
          </w:rPr>
          <w:t xml:space="preserve"> </w:t>
        </w:r>
      </w:ins>
      <w:ins w:id="302" w:author="ADMIN" w:date="2021-11-24T18:34:00Z">
        <w:r w:rsidR="000F0563">
          <w:rPr>
            <w:sz w:val="24"/>
            <w:szCs w:val="24"/>
          </w:rPr>
          <w:t>USING THE TRIGGER</w:t>
        </w:r>
      </w:ins>
    </w:p>
    <w:p w14:paraId="23C6E10B" w14:textId="29004587" w:rsidR="000F0563" w:rsidRDefault="00A87A0A" w:rsidP="006867AF">
      <w:pPr>
        <w:rPr>
          <w:ins w:id="303" w:author="ADMIN" w:date="2021-11-24T18:37:00Z"/>
          <w:sz w:val="24"/>
          <w:szCs w:val="24"/>
        </w:rPr>
      </w:pPr>
      <w:ins w:id="304" w:author="ADMIN" w:date="2021-11-24T18:37:00Z">
        <w:r>
          <w:rPr>
            <w:noProof/>
          </w:rPr>
          <w:drawing>
            <wp:inline distT="0" distB="0" distL="0" distR="0" wp14:anchorId="1876D099" wp14:editId="029F0144">
              <wp:extent cx="5943600" cy="2285365"/>
              <wp:effectExtent l="0" t="0" r="0" b="635"/>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44"/>
                      <a:stretch>
                        <a:fillRect/>
                      </a:stretch>
                    </pic:blipFill>
                    <pic:spPr>
                      <a:xfrm>
                        <a:off x="0" y="0"/>
                        <a:ext cx="5943600" cy="2285365"/>
                      </a:xfrm>
                      <a:prstGeom prst="rect">
                        <a:avLst/>
                      </a:prstGeom>
                    </pic:spPr>
                  </pic:pic>
                </a:graphicData>
              </a:graphic>
            </wp:inline>
          </w:drawing>
        </w:r>
      </w:ins>
    </w:p>
    <w:p w14:paraId="0A780BE3" w14:textId="18AA4EA9" w:rsidR="00A87A0A" w:rsidRDefault="00A87A0A" w:rsidP="006867AF">
      <w:pPr>
        <w:rPr>
          <w:ins w:id="305" w:author="ADMIN" w:date="2021-11-24T18:37:00Z"/>
          <w:sz w:val="24"/>
          <w:szCs w:val="24"/>
        </w:rPr>
      </w:pPr>
      <w:ins w:id="306" w:author="ADMIN" w:date="2021-11-24T18:37:00Z">
        <w:r>
          <w:rPr>
            <w:sz w:val="24"/>
            <w:szCs w:val="24"/>
          </w:rPr>
          <w:t>RECORDS AFTER INSERTING</w:t>
        </w:r>
      </w:ins>
    </w:p>
    <w:p w14:paraId="58986BEE" w14:textId="1228F90C" w:rsidR="00A87A0A" w:rsidRDefault="00A87A0A" w:rsidP="006867AF">
      <w:pPr>
        <w:rPr>
          <w:ins w:id="307" w:author="ADMIN" w:date="2021-11-24T18:38:00Z"/>
          <w:sz w:val="24"/>
          <w:szCs w:val="24"/>
        </w:rPr>
      </w:pPr>
      <w:ins w:id="308" w:author="ADMIN" w:date="2021-11-24T18:38:00Z">
        <w:r>
          <w:rPr>
            <w:noProof/>
          </w:rPr>
          <w:drawing>
            <wp:inline distT="0" distB="0" distL="0" distR="0" wp14:anchorId="5B10A11E" wp14:editId="5B914B84">
              <wp:extent cx="5943600" cy="2656840"/>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45"/>
                      <a:stretch>
                        <a:fillRect/>
                      </a:stretch>
                    </pic:blipFill>
                    <pic:spPr>
                      <a:xfrm>
                        <a:off x="0" y="0"/>
                        <a:ext cx="5943600" cy="2656840"/>
                      </a:xfrm>
                      <a:prstGeom prst="rect">
                        <a:avLst/>
                      </a:prstGeom>
                    </pic:spPr>
                  </pic:pic>
                </a:graphicData>
              </a:graphic>
            </wp:inline>
          </w:drawing>
        </w:r>
      </w:ins>
    </w:p>
    <w:p w14:paraId="48E6F86E" w14:textId="5FD58134" w:rsidR="00ED1E46" w:rsidRDefault="00ED1E46" w:rsidP="006867AF">
      <w:pPr>
        <w:rPr>
          <w:ins w:id="309" w:author="ADMIN" w:date="2021-11-24T18:38:00Z"/>
          <w:sz w:val="24"/>
          <w:szCs w:val="24"/>
        </w:rPr>
      </w:pPr>
    </w:p>
    <w:p w14:paraId="1CCAA1A7" w14:textId="24A83D84" w:rsidR="00ED1E46" w:rsidRDefault="00ED1E46" w:rsidP="006867AF">
      <w:pPr>
        <w:rPr>
          <w:ins w:id="310" w:author="ADMIN" w:date="2021-11-24T18:38:00Z"/>
          <w:sz w:val="24"/>
          <w:szCs w:val="24"/>
        </w:rPr>
      </w:pPr>
    </w:p>
    <w:p w14:paraId="654CAD1E" w14:textId="499A52A1" w:rsidR="00ED1E46" w:rsidRDefault="00ED1E46" w:rsidP="006867AF">
      <w:pPr>
        <w:rPr>
          <w:ins w:id="311" w:author="ADMIN" w:date="2021-11-24T18:38:00Z"/>
          <w:sz w:val="24"/>
          <w:szCs w:val="24"/>
        </w:rPr>
      </w:pPr>
    </w:p>
    <w:p w14:paraId="4060D88F" w14:textId="5E60B945" w:rsidR="00ED1E46" w:rsidRDefault="00ED1E46" w:rsidP="006867AF">
      <w:pPr>
        <w:rPr>
          <w:ins w:id="312" w:author="ADMIN" w:date="2021-11-24T18:38:00Z"/>
          <w:sz w:val="24"/>
          <w:szCs w:val="24"/>
        </w:rPr>
      </w:pPr>
    </w:p>
    <w:p w14:paraId="3FB0654E" w14:textId="6D2B47FC" w:rsidR="00ED1E46" w:rsidRDefault="00ED1E46" w:rsidP="006867AF">
      <w:pPr>
        <w:rPr>
          <w:ins w:id="313" w:author="ADMIN" w:date="2021-11-24T18:38:00Z"/>
          <w:sz w:val="24"/>
          <w:szCs w:val="24"/>
        </w:rPr>
      </w:pPr>
    </w:p>
    <w:p w14:paraId="307588E8" w14:textId="2811F796" w:rsidR="00ED1E46" w:rsidRDefault="00ED1E46" w:rsidP="006867AF">
      <w:pPr>
        <w:rPr>
          <w:ins w:id="314" w:author="ADMIN" w:date="2021-11-24T18:38:00Z"/>
          <w:sz w:val="24"/>
          <w:szCs w:val="24"/>
        </w:rPr>
      </w:pPr>
    </w:p>
    <w:p w14:paraId="5453FE06" w14:textId="56F0334F" w:rsidR="00ED1E46" w:rsidRDefault="00ED1E46" w:rsidP="006867AF">
      <w:pPr>
        <w:rPr>
          <w:ins w:id="315" w:author="ADMIN" w:date="2021-11-24T18:41:00Z"/>
          <w:sz w:val="24"/>
          <w:szCs w:val="24"/>
        </w:rPr>
      </w:pPr>
    </w:p>
    <w:p w14:paraId="57ED33DE" w14:textId="41EBA124" w:rsidR="00FD5D1C" w:rsidRDefault="00FD5D1C" w:rsidP="006867AF">
      <w:pPr>
        <w:rPr>
          <w:ins w:id="316" w:author="ADMIN" w:date="2021-11-24T18:41:00Z"/>
          <w:sz w:val="24"/>
          <w:szCs w:val="24"/>
        </w:rPr>
      </w:pPr>
    </w:p>
    <w:p w14:paraId="0791C596" w14:textId="30E45AA7" w:rsidR="00FD5D1C" w:rsidRDefault="00FD5D1C" w:rsidP="006867AF">
      <w:pPr>
        <w:rPr>
          <w:ins w:id="317" w:author="ADMIN" w:date="2021-11-24T18:41:00Z"/>
          <w:b/>
          <w:bCs/>
          <w:sz w:val="24"/>
          <w:szCs w:val="24"/>
        </w:rPr>
      </w:pPr>
      <w:ins w:id="318" w:author="ADMIN" w:date="2021-11-24T18:41:00Z">
        <w:r w:rsidRPr="00FD5D1C">
          <w:rPr>
            <w:b/>
            <w:bCs/>
            <w:sz w:val="24"/>
            <w:szCs w:val="24"/>
            <w:rPrChange w:id="319" w:author="ADMIN" w:date="2021-11-24T18:41:00Z">
              <w:rPr>
                <w:sz w:val="24"/>
                <w:szCs w:val="24"/>
              </w:rPr>
            </w:rPrChange>
          </w:rPr>
          <w:lastRenderedPageBreak/>
          <w:t>PROJECT SEVEN – Q&amp;A</w:t>
        </w:r>
      </w:ins>
    </w:p>
    <w:p w14:paraId="6C8CC4C6" w14:textId="43768F83" w:rsidR="00FD5D1C" w:rsidRDefault="00FD5D1C" w:rsidP="006867AF">
      <w:pPr>
        <w:rPr>
          <w:ins w:id="320" w:author="ADMIN" w:date="2021-11-24T18:41:00Z"/>
          <w:b/>
          <w:bCs/>
          <w:sz w:val="24"/>
          <w:szCs w:val="24"/>
        </w:rPr>
      </w:pPr>
    </w:p>
    <w:p w14:paraId="366C5C13" w14:textId="0F29D35E" w:rsidR="00FD5D1C" w:rsidRDefault="00FD5D1C" w:rsidP="00AD7D57">
      <w:pPr>
        <w:jc w:val="both"/>
        <w:rPr>
          <w:ins w:id="321" w:author="ADMIN" w:date="2021-11-24T18:45:00Z"/>
          <w:b/>
          <w:bCs/>
          <w:color w:val="4472C4" w:themeColor="accent1"/>
          <w:sz w:val="24"/>
          <w:szCs w:val="24"/>
        </w:rPr>
      </w:pPr>
      <w:ins w:id="322" w:author="ADMIN" w:date="2021-11-24T18:41:00Z">
        <w:r w:rsidRPr="00AD7D57">
          <w:rPr>
            <w:b/>
            <w:bCs/>
            <w:color w:val="4472C4" w:themeColor="accent1"/>
            <w:sz w:val="24"/>
            <w:szCs w:val="24"/>
            <w:rPrChange w:id="323" w:author="ADMIN" w:date="2021-11-24T18:45:00Z">
              <w:rPr>
                <w:b/>
                <w:bCs/>
                <w:sz w:val="24"/>
                <w:szCs w:val="24"/>
              </w:rPr>
            </w:rPrChange>
          </w:rPr>
          <w:t>Question 1.</w:t>
        </w:r>
        <w:r>
          <w:rPr>
            <w:b/>
            <w:bCs/>
            <w:sz w:val="24"/>
            <w:szCs w:val="24"/>
          </w:rPr>
          <w:t xml:space="preserve"> </w:t>
        </w:r>
      </w:ins>
      <w:ins w:id="324" w:author="ADMIN" w:date="2021-11-24T18:42:00Z">
        <w:r w:rsidRPr="00AD7D57">
          <w:rPr>
            <w:b/>
            <w:bCs/>
            <w:sz w:val="24"/>
            <w:szCs w:val="24"/>
          </w:rPr>
          <w:t xml:space="preserve">As tables get added to a database and become populated with many records, explain the advantage(s) of creating the other four database objects, namely, a view, a sequence, an </w:t>
        </w:r>
      </w:ins>
      <w:ins w:id="325" w:author="ADMIN" w:date="2021-11-24T18:45:00Z">
        <w:r w:rsidR="00AD7D57" w:rsidRPr="00AD7D57">
          <w:rPr>
            <w:b/>
            <w:bCs/>
            <w:sz w:val="24"/>
            <w:szCs w:val="24"/>
            <w:rPrChange w:id="326" w:author="ADMIN" w:date="2021-11-24T18:46:00Z">
              <w:rPr>
                <w:b/>
                <w:bCs/>
                <w:color w:val="4472C4" w:themeColor="accent1"/>
                <w:sz w:val="24"/>
                <w:szCs w:val="24"/>
              </w:rPr>
            </w:rPrChange>
          </w:rPr>
          <w:t>index,</w:t>
        </w:r>
      </w:ins>
      <w:ins w:id="327" w:author="ADMIN" w:date="2021-11-24T18:42:00Z">
        <w:r w:rsidRPr="00AD7D57">
          <w:rPr>
            <w:b/>
            <w:bCs/>
            <w:sz w:val="24"/>
            <w:szCs w:val="24"/>
          </w:rPr>
          <w:t xml:space="preserve"> and a synonym.</w:t>
        </w:r>
      </w:ins>
    </w:p>
    <w:p w14:paraId="0B584C77" w14:textId="7A4AC1AD" w:rsidR="00AD7D57" w:rsidRDefault="00AD7D57" w:rsidP="00AD7D57">
      <w:pPr>
        <w:jc w:val="both"/>
        <w:rPr>
          <w:ins w:id="328" w:author="ADMIN" w:date="2021-11-24T18:47:00Z"/>
          <w:sz w:val="24"/>
          <w:szCs w:val="24"/>
        </w:rPr>
      </w:pPr>
      <w:ins w:id="329" w:author="ADMIN" w:date="2021-11-24T18:45:00Z">
        <w:r>
          <w:rPr>
            <w:b/>
            <w:bCs/>
            <w:color w:val="4472C4" w:themeColor="accent1"/>
            <w:sz w:val="24"/>
            <w:szCs w:val="24"/>
          </w:rPr>
          <w:t xml:space="preserve">Answer. </w:t>
        </w:r>
      </w:ins>
      <w:ins w:id="330" w:author="ADMIN" w:date="2021-11-24T18:46:00Z">
        <w:r w:rsidRPr="00AD7D57">
          <w:rPr>
            <w:sz w:val="24"/>
            <w:szCs w:val="24"/>
            <w:rPrChange w:id="331" w:author="ADMIN" w:date="2021-11-24T18:46:00Z">
              <w:rPr>
                <w:color w:val="4472C4" w:themeColor="accent1"/>
                <w:sz w:val="24"/>
                <w:szCs w:val="24"/>
              </w:rPr>
            </w:rPrChange>
          </w:rPr>
          <w:t>Object</w:t>
        </w:r>
        <w:r>
          <w:rPr>
            <w:sz w:val="24"/>
            <w:szCs w:val="24"/>
          </w:rPr>
          <w:t>s are used to sim</w:t>
        </w:r>
      </w:ins>
      <w:ins w:id="332" w:author="ADMIN" w:date="2021-11-24T18:47:00Z">
        <w:r>
          <w:rPr>
            <w:sz w:val="24"/>
            <w:szCs w:val="24"/>
          </w:rPr>
          <w:t>plify and reduce the human effort for the database and has various advantages accordingly.</w:t>
        </w:r>
      </w:ins>
    </w:p>
    <w:p w14:paraId="20F4F7D8" w14:textId="29546627" w:rsidR="00AD7D57" w:rsidRDefault="00AD7D57" w:rsidP="00AD7D57">
      <w:pPr>
        <w:jc w:val="both"/>
        <w:rPr>
          <w:ins w:id="333" w:author="ADMIN" w:date="2021-11-24T18:50:00Z"/>
          <w:sz w:val="24"/>
          <w:szCs w:val="24"/>
        </w:rPr>
      </w:pPr>
      <w:ins w:id="334" w:author="ADMIN" w:date="2021-11-24T18:47:00Z">
        <w:r>
          <w:rPr>
            <w:sz w:val="24"/>
            <w:szCs w:val="24"/>
          </w:rPr>
          <w:t xml:space="preserve">Talking about Views, there are multiple advantages of creating and using views like security, </w:t>
        </w:r>
        <w:r w:rsidR="00873CB1">
          <w:rPr>
            <w:sz w:val="24"/>
            <w:szCs w:val="24"/>
          </w:rPr>
          <w:t xml:space="preserve">query simplicity, structural simplicity, </w:t>
        </w:r>
      </w:ins>
      <w:ins w:id="335" w:author="ADMIN" w:date="2021-11-24T18:48:00Z">
        <w:r w:rsidR="00873CB1">
          <w:rPr>
            <w:sz w:val="24"/>
            <w:szCs w:val="24"/>
          </w:rPr>
          <w:t xml:space="preserve">Data Integrity, performance etc. It can perform various operations by creating subsets from the table and creates a virtual table so that won’t affect the </w:t>
        </w:r>
      </w:ins>
      <w:ins w:id="336" w:author="ADMIN" w:date="2021-11-24T18:49:00Z">
        <w:r w:rsidR="00873CB1">
          <w:rPr>
            <w:sz w:val="24"/>
            <w:szCs w:val="24"/>
          </w:rPr>
          <w:t>original schema of database, won’t be compromised on performance, security and data integrity, in a way it hides or reduces the complexity of the table.</w:t>
        </w:r>
      </w:ins>
    </w:p>
    <w:p w14:paraId="25DFAC61" w14:textId="7CA90517" w:rsidR="00873CB1" w:rsidRDefault="00873CB1" w:rsidP="00AD7D57">
      <w:pPr>
        <w:jc w:val="both"/>
        <w:rPr>
          <w:ins w:id="337" w:author="ADMIN" w:date="2021-11-24T18:52:00Z"/>
          <w:sz w:val="24"/>
          <w:szCs w:val="24"/>
        </w:rPr>
      </w:pPr>
      <w:ins w:id="338" w:author="ADMIN" w:date="2021-11-24T18:50:00Z">
        <w:r>
          <w:rPr>
            <w:sz w:val="24"/>
            <w:szCs w:val="24"/>
          </w:rPr>
          <w:t>Sequences are highly scalable, the v</w:t>
        </w:r>
      </w:ins>
      <w:ins w:id="339" w:author="ADMIN" w:date="2021-11-24T18:51:00Z">
        <w:r>
          <w:rPr>
            <w:sz w:val="24"/>
            <w:szCs w:val="24"/>
          </w:rPr>
          <w:t>alues can be cached, It solves concurrency issues, it insures the data integrity and unique identifier.</w:t>
        </w:r>
      </w:ins>
      <w:ins w:id="340" w:author="ADMIN" w:date="2021-11-24T18:52:00Z">
        <w:r>
          <w:rPr>
            <w:sz w:val="24"/>
            <w:szCs w:val="24"/>
          </w:rPr>
          <w:t xml:space="preserve"> This object too reduces the human effort and can generate the numbers for us.</w:t>
        </w:r>
      </w:ins>
    </w:p>
    <w:p w14:paraId="7B3546B4" w14:textId="4F5ADBC4" w:rsidR="00873CB1" w:rsidRDefault="00873CB1" w:rsidP="00AD7D57">
      <w:pPr>
        <w:jc w:val="both"/>
        <w:rPr>
          <w:ins w:id="341" w:author="ADMIN" w:date="2021-11-24T18:54:00Z"/>
          <w:sz w:val="24"/>
          <w:szCs w:val="24"/>
        </w:rPr>
      </w:pPr>
      <w:ins w:id="342" w:author="ADMIN" w:date="2021-11-24T18:52:00Z">
        <w:r>
          <w:rPr>
            <w:sz w:val="24"/>
            <w:szCs w:val="24"/>
          </w:rPr>
          <w:t xml:space="preserve">Index </w:t>
        </w:r>
      </w:ins>
      <w:ins w:id="343" w:author="ADMIN" w:date="2021-11-24T18:54:00Z">
        <w:r w:rsidR="00E90278">
          <w:rPr>
            <w:sz w:val="24"/>
            <w:szCs w:val="24"/>
          </w:rPr>
          <w:t>is</w:t>
        </w:r>
      </w:ins>
      <w:ins w:id="344" w:author="ADMIN" w:date="2021-11-24T18:52:00Z">
        <w:r>
          <w:rPr>
            <w:sz w:val="24"/>
            <w:szCs w:val="24"/>
          </w:rPr>
          <w:t xml:space="preserve"> </w:t>
        </w:r>
        <w:r w:rsidR="00E90278">
          <w:rPr>
            <w:sz w:val="24"/>
            <w:szCs w:val="24"/>
          </w:rPr>
          <w:t>preferably</w:t>
        </w:r>
        <w:r>
          <w:rPr>
            <w:sz w:val="24"/>
            <w:szCs w:val="24"/>
          </w:rPr>
          <w:t xml:space="preserve"> used to </w:t>
        </w:r>
        <w:r w:rsidR="00E90278">
          <w:rPr>
            <w:sz w:val="24"/>
            <w:szCs w:val="24"/>
          </w:rPr>
          <w:t>enhance</w:t>
        </w:r>
      </w:ins>
      <w:ins w:id="345" w:author="ADMIN" w:date="2021-11-24T18:53:00Z">
        <w:r w:rsidR="00E90278">
          <w:rPr>
            <w:sz w:val="24"/>
            <w:szCs w:val="24"/>
          </w:rPr>
          <w:t xml:space="preserve"> the performance or make the current performance better, it quickly retrieves the data, Index can be used for sorting. </w:t>
        </w:r>
      </w:ins>
      <w:ins w:id="346" w:author="ADMIN" w:date="2021-11-24T18:54:00Z">
        <w:r w:rsidR="00E90278">
          <w:rPr>
            <w:sz w:val="24"/>
            <w:szCs w:val="24"/>
          </w:rPr>
          <w:t>Also,</w:t>
        </w:r>
      </w:ins>
      <w:ins w:id="347" w:author="ADMIN" w:date="2021-11-24T18:53:00Z">
        <w:r w:rsidR="00E90278">
          <w:rPr>
            <w:sz w:val="24"/>
            <w:szCs w:val="24"/>
          </w:rPr>
          <w:t xml:space="preserve"> </w:t>
        </w:r>
      </w:ins>
      <w:ins w:id="348" w:author="ADMIN" w:date="2021-11-24T18:54:00Z">
        <w:r w:rsidR="00E90278">
          <w:rPr>
            <w:sz w:val="24"/>
            <w:szCs w:val="24"/>
          </w:rPr>
          <w:t>Unique index is best for inserting unique values in the database.</w:t>
        </w:r>
      </w:ins>
    </w:p>
    <w:p w14:paraId="6BADCE09" w14:textId="7F5BC8E6" w:rsidR="00E90278" w:rsidRDefault="00E90278" w:rsidP="00AD7D57">
      <w:pPr>
        <w:jc w:val="both"/>
        <w:rPr>
          <w:ins w:id="349" w:author="ADMIN" w:date="2021-11-24T18:56:00Z"/>
          <w:sz w:val="24"/>
          <w:szCs w:val="24"/>
        </w:rPr>
      </w:pPr>
      <w:ins w:id="350" w:author="ADMIN" w:date="2021-11-24T18:54:00Z">
        <w:r>
          <w:rPr>
            <w:sz w:val="24"/>
            <w:szCs w:val="24"/>
          </w:rPr>
          <w:t>Synonym</w:t>
        </w:r>
      </w:ins>
      <w:ins w:id="351" w:author="ADMIN" w:date="2021-11-24T18:55:00Z">
        <w:r>
          <w:rPr>
            <w:sz w:val="24"/>
            <w:szCs w:val="24"/>
          </w:rPr>
          <w:t xml:space="preserve"> is kind of a additional layer over base objects</w:t>
        </w:r>
        <w:r w:rsidR="00D237E7">
          <w:rPr>
            <w:sz w:val="24"/>
            <w:szCs w:val="24"/>
          </w:rPr>
          <w:t xml:space="preserve">, It can be used to keep short nick names of long and lengthy names, it allows backwards compatibility </w:t>
        </w:r>
      </w:ins>
      <w:ins w:id="352" w:author="ADMIN" w:date="2021-11-24T18:56:00Z">
        <w:r w:rsidR="00D237E7">
          <w:rPr>
            <w:sz w:val="24"/>
            <w:szCs w:val="24"/>
          </w:rPr>
          <w:t>for the existing database when you change the names.</w:t>
        </w:r>
      </w:ins>
    </w:p>
    <w:p w14:paraId="7F372D51" w14:textId="7CEDFEF6" w:rsidR="00A0467D" w:rsidRDefault="00A0467D" w:rsidP="00AD7D57">
      <w:pPr>
        <w:jc w:val="both"/>
        <w:rPr>
          <w:ins w:id="353" w:author="ADMIN" w:date="2021-11-24T18:56:00Z"/>
          <w:color w:val="4472C4" w:themeColor="accent1"/>
          <w:sz w:val="24"/>
          <w:szCs w:val="24"/>
        </w:rPr>
      </w:pPr>
    </w:p>
    <w:p w14:paraId="2D9EEA2C" w14:textId="3C84028E" w:rsidR="00A0467D" w:rsidRDefault="00A0467D" w:rsidP="00A0467D">
      <w:pPr>
        <w:jc w:val="both"/>
        <w:rPr>
          <w:ins w:id="354" w:author="ADMIN" w:date="2021-11-24T18:56:00Z"/>
          <w:b/>
          <w:bCs/>
          <w:sz w:val="24"/>
          <w:szCs w:val="24"/>
        </w:rPr>
      </w:pPr>
      <w:ins w:id="355" w:author="ADMIN" w:date="2021-11-24T18:56:00Z">
        <w:r w:rsidRPr="003F0AC4">
          <w:rPr>
            <w:b/>
            <w:bCs/>
            <w:color w:val="4472C4" w:themeColor="accent1"/>
            <w:sz w:val="24"/>
            <w:szCs w:val="24"/>
          </w:rPr>
          <w:t xml:space="preserve">Question </w:t>
        </w:r>
        <w:r>
          <w:rPr>
            <w:b/>
            <w:bCs/>
            <w:color w:val="4472C4" w:themeColor="accent1"/>
            <w:sz w:val="24"/>
            <w:szCs w:val="24"/>
          </w:rPr>
          <w:t>2</w:t>
        </w:r>
        <w:r w:rsidRPr="003F0AC4">
          <w:rPr>
            <w:b/>
            <w:bCs/>
            <w:color w:val="4472C4" w:themeColor="accent1"/>
            <w:sz w:val="24"/>
            <w:szCs w:val="24"/>
          </w:rPr>
          <w:t>.</w:t>
        </w:r>
        <w:r>
          <w:rPr>
            <w:b/>
            <w:bCs/>
            <w:sz w:val="24"/>
            <w:szCs w:val="24"/>
          </w:rPr>
          <w:t xml:space="preserve"> </w:t>
        </w:r>
        <w:r w:rsidRPr="00A0467D">
          <w:rPr>
            <w:b/>
            <w:bCs/>
            <w:sz w:val="24"/>
            <w:szCs w:val="24"/>
          </w:rPr>
          <w:t>Why and when are profiles important to create for database users?</w:t>
        </w:r>
      </w:ins>
    </w:p>
    <w:p w14:paraId="2F62E70A" w14:textId="61A2D0A2" w:rsidR="00A0467D" w:rsidRDefault="00A0467D" w:rsidP="00A0467D">
      <w:pPr>
        <w:jc w:val="both"/>
        <w:rPr>
          <w:ins w:id="356" w:author="ADMIN" w:date="2021-11-24T19:03:00Z"/>
          <w:sz w:val="24"/>
          <w:szCs w:val="24"/>
        </w:rPr>
      </w:pPr>
      <w:ins w:id="357" w:author="ADMIN" w:date="2021-11-24T18:56:00Z">
        <w:r>
          <w:rPr>
            <w:b/>
            <w:bCs/>
            <w:color w:val="4472C4" w:themeColor="accent1"/>
            <w:sz w:val="24"/>
            <w:szCs w:val="24"/>
          </w:rPr>
          <w:t xml:space="preserve">Answer. </w:t>
        </w:r>
      </w:ins>
      <w:ins w:id="358" w:author="ADMIN" w:date="2021-11-24T18:59:00Z">
        <w:r w:rsidR="00E53D6E">
          <w:rPr>
            <w:sz w:val="24"/>
            <w:szCs w:val="24"/>
          </w:rPr>
          <w:t>We should and prefer to create profiles when we regulate specific number of resources to the users of different databases</w:t>
        </w:r>
      </w:ins>
      <w:ins w:id="359" w:author="ADMIN" w:date="2021-11-24T19:00:00Z">
        <w:r w:rsidR="00E53D6E">
          <w:rPr>
            <w:sz w:val="24"/>
            <w:szCs w:val="24"/>
          </w:rPr>
          <w:t xml:space="preserve"> by assigning the profile to them, they would be then able to use a set of authorized functions and won’t need any other permission then. Example, If we create a profile of database architect and assign that profile to our user so it would be having all </w:t>
        </w:r>
      </w:ins>
      <w:ins w:id="360" w:author="ADMIN" w:date="2021-11-24T19:01:00Z">
        <w:r w:rsidR="00E53D6E">
          <w:rPr>
            <w:sz w:val="24"/>
            <w:szCs w:val="24"/>
          </w:rPr>
          <w:t>the necessary permissions to work with the task.</w:t>
        </w:r>
      </w:ins>
      <w:ins w:id="361" w:author="ADMIN" w:date="2021-11-24T18:59:00Z">
        <w:r w:rsidR="00E53D6E">
          <w:rPr>
            <w:sz w:val="24"/>
            <w:szCs w:val="24"/>
          </w:rPr>
          <w:t xml:space="preserve"> </w:t>
        </w:r>
      </w:ins>
      <w:ins w:id="362" w:author="ADMIN" w:date="2021-11-24T19:02:00Z">
        <w:r w:rsidR="00E53D6E">
          <w:rPr>
            <w:sz w:val="24"/>
            <w:szCs w:val="24"/>
          </w:rPr>
          <w:t>When we have to restrict our employees to access certain parts of database only because the database can have sensi</w:t>
        </w:r>
      </w:ins>
      <w:ins w:id="363" w:author="ADMIN" w:date="2021-11-24T19:03:00Z">
        <w:r w:rsidR="00E53D6E">
          <w:rPr>
            <w:sz w:val="24"/>
            <w:szCs w:val="24"/>
          </w:rPr>
          <w:t>tive information too.</w:t>
        </w:r>
      </w:ins>
    </w:p>
    <w:p w14:paraId="3E2ACFDC" w14:textId="0B75122D" w:rsidR="00E53D6E" w:rsidRDefault="00E53D6E" w:rsidP="00A0467D">
      <w:pPr>
        <w:jc w:val="both"/>
        <w:rPr>
          <w:ins w:id="364" w:author="ADMIN" w:date="2021-11-24T19:03:00Z"/>
          <w:sz w:val="24"/>
          <w:szCs w:val="24"/>
        </w:rPr>
      </w:pPr>
    </w:p>
    <w:p w14:paraId="0A76A582" w14:textId="77777777" w:rsidR="00792DA1" w:rsidRDefault="00792DA1" w:rsidP="00A0467D">
      <w:pPr>
        <w:jc w:val="both"/>
        <w:rPr>
          <w:ins w:id="365" w:author="ADMIN" w:date="2021-11-24T19:04:00Z"/>
          <w:b/>
          <w:bCs/>
          <w:color w:val="4472C4" w:themeColor="accent1"/>
          <w:sz w:val="24"/>
          <w:szCs w:val="24"/>
        </w:rPr>
      </w:pPr>
    </w:p>
    <w:p w14:paraId="25911A7B" w14:textId="77777777" w:rsidR="00792DA1" w:rsidRDefault="00792DA1" w:rsidP="00A0467D">
      <w:pPr>
        <w:jc w:val="both"/>
        <w:rPr>
          <w:ins w:id="366" w:author="ADMIN" w:date="2021-11-24T19:04:00Z"/>
          <w:b/>
          <w:bCs/>
          <w:color w:val="4472C4" w:themeColor="accent1"/>
          <w:sz w:val="24"/>
          <w:szCs w:val="24"/>
        </w:rPr>
      </w:pPr>
    </w:p>
    <w:p w14:paraId="106E7C31" w14:textId="5C868C70" w:rsidR="00792DA1" w:rsidRDefault="00E53D6E" w:rsidP="00A0467D">
      <w:pPr>
        <w:jc w:val="both"/>
        <w:rPr>
          <w:ins w:id="367" w:author="ADMIN" w:date="2021-11-24T19:04:00Z"/>
          <w:b/>
          <w:bCs/>
          <w:sz w:val="24"/>
          <w:szCs w:val="24"/>
        </w:rPr>
      </w:pPr>
      <w:ins w:id="368" w:author="ADMIN" w:date="2021-11-24T19:03:00Z">
        <w:r w:rsidRPr="003F0AC4">
          <w:rPr>
            <w:b/>
            <w:bCs/>
            <w:color w:val="4472C4" w:themeColor="accent1"/>
            <w:sz w:val="24"/>
            <w:szCs w:val="24"/>
          </w:rPr>
          <w:lastRenderedPageBreak/>
          <w:t xml:space="preserve">Question </w:t>
        </w:r>
        <w:r>
          <w:rPr>
            <w:b/>
            <w:bCs/>
            <w:color w:val="4472C4" w:themeColor="accent1"/>
            <w:sz w:val="24"/>
            <w:szCs w:val="24"/>
          </w:rPr>
          <w:t>3</w:t>
        </w:r>
        <w:r w:rsidRPr="003F0AC4">
          <w:rPr>
            <w:b/>
            <w:bCs/>
            <w:color w:val="4472C4" w:themeColor="accent1"/>
            <w:sz w:val="24"/>
            <w:szCs w:val="24"/>
          </w:rPr>
          <w:t>.</w:t>
        </w:r>
        <w:r>
          <w:rPr>
            <w:b/>
            <w:bCs/>
            <w:color w:val="4472C4" w:themeColor="accent1"/>
            <w:sz w:val="24"/>
            <w:szCs w:val="24"/>
          </w:rPr>
          <w:t xml:space="preserve"> </w:t>
        </w:r>
        <w:r w:rsidR="00792DA1" w:rsidRPr="00792DA1">
          <w:rPr>
            <w:b/>
            <w:bCs/>
            <w:sz w:val="24"/>
            <w:szCs w:val="24"/>
            <w:rPrChange w:id="369" w:author="ADMIN" w:date="2021-11-24T19:04:00Z">
              <w:rPr>
                <w:b/>
                <w:bCs/>
                <w:color w:val="4472C4" w:themeColor="accent1"/>
                <w:sz w:val="24"/>
                <w:szCs w:val="24"/>
              </w:rPr>
            </w:rPrChange>
          </w:rPr>
          <w:t xml:space="preserve">Can inserted records for a view update the table from which the view was created? Support your answer. How many data manipulation statements may </w:t>
        </w:r>
      </w:ins>
      <w:ins w:id="370" w:author="ADMIN" w:date="2021-11-24T19:04:00Z">
        <w:r w:rsidR="00792DA1" w:rsidRPr="00792DA1">
          <w:rPr>
            <w:b/>
            <w:bCs/>
            <w:sz w:val="24"/>
            <w:szCs w:val="24"/>
            <w:rPrChange w:id="371" w:author="ADMIN" w:date="2021-11-24T19:04:00Z">
              <w:rPr>
                <w:b/>
                <w:bCs/>
                <w:color w:val="4472C4" w:themeColor="accent1"/>
                <w:sz w:val="24"/>
                <w:szCs w:val="24"/>
              </w:rPr>
            </w:rPrChange>
          </w:rPr>
          <w:t>use</w:t>
        </w:r>
      </w:ins>
      <w:ins w:id="372" w:author="ADMIN" w:date="2021-11-24T19:03:00Z">
        <w:r w:rsidR="00792DA1" w:rsidRPr="00792DA1">
          <w:rPr>
            <w:b/>
            <w:bCs/>
            <w:sz w:val="24"/>
            <w:szCs w:val="24"/>
            <w:rPrChange w:id="373" w:author="ADMIN" w:date="2021-11-24T19:04:00Z">
              <w:rPr>
                <w:b/>
                <w:bCs/>
                <w:color w:val="4472C4" w:themeColor="accent1"/>
                <w:sz w:val="24"/>
                <w:szCs w:val="24"/>
              </w:rPr>
            </w:rPrChange>
          </w:rPr>
          <w:t xml:space="preserve"> with a view (provide a citation to support your answer)?</w:t>
        </w:r>
      </w:ins>
    </w:p>
    <w:p w14:paraId="515B10C3" w14:textId="6CC6557F" w:rsidR="00A0467D" w:rsidRDefault="00792DA1" w:rsidP="002E2046">
      <w:pPr>
        <w:tabs>
          <w:tab w:val="left" w:pos="2340"/>
        </w:tabs>
        <w:jc w:val="both"/>
        <w:rPr>
          <w:ins w:id="374" w:author="ADMIN" w:date="2021-11-24T19:26:00Z"/>
          <w:sz w:val="24"/>
          <w:szCs w:val="24"/>
        </w:rPr>
      </w:pPr>
      <w:ins w:id="375" w:author="ADMIN" w:date="2021-11-24T19:04:00Z">
        <w:r w:rsidRPr="00792DA1">
          <w:rPr>
            <w:b/>
            <w:bCs/>
            <w:color w:val="4472C4" w:themeColor="accent1"/>
            <w:sz w:val="24"/>
            <w:szCs w:val="24"/>
            <w:rPrChange w:id="376" w:author="ADMIN" w:date="2021-11-24T19:04:00Z">
              <w:rPr>
                <w:b/>
                <w:bCs/>
                <w:sz w:val="24"/>
                <w:szCs w:val="24"/>
              </w:rPr>
            </w:rPrChange>
          </w:rPr>
          <w:t>Answer.</w:t>
        </w:r>
        <w:r>
          <w:rPr>
            <w:b/>
            <w:bCs/>
            <w:sz w:val="24"/>
            <w:szCs w:val="24"/>
          </w:rPr>
          <w:t xml:space="preserve"> </w:t>
        </w:r>
      </w:ins>
      <w:ins w:id="377" w:author="ADMIN" w:date="2021-11-24T19:10:00Z">
        <w:r w:rsidR="00A07EDE">
          <w:rPr>
            <w:sz w:val="24"/>
            <w:szCs w:val="24"/>
          </w:rPr>
          <w:t>Yes</w:t>
        </w:r>
      </w:ins>
      <w:ins w:id="378" w:author="ADMIN" w:date="2021-11-24T19:05:00Z">
        <w:r>
          <w:rPr>
            <w:sz w:val="24"/>
            <w:szCs w:val="24"/>
          </w:rPr>
          <w:t xml:space="preserve">, </w:t>
        </w:r>
      </w:ins>
      <w:ins w:id="379" w:author="ADMIN" w:date="2021-11-24T19:12:00Z">
        <w:r w:rsidR="00A07EDE">
          <w:rPr>
            <w:sz w:val="24"/>
            <w:szCs w:val="24"/>
          </w:rPr>
          <w:t>Views</w:t>
        </w:r>
      </w:ins>
      <w:ins w:id="380" w:author="ADMIN" w:date="2021-11-24T19:10:00Z">
        <w:r w:rsidR="00A07EDE">
          <w:rPr>
            <w:sz w:val="24"/>
            <w:szCs w:val="24"/>
          </w:rPr>
          <w:t xml:space="preserve"> </w:t>
        </w:r>
      </w:ins>
      <w:ins w:id="381" w:author="ADMIN" w:date="2021-11-24T19:12:00Z">
        <w:r w:rsidR="00A07EDE">
          <w:rPr>
            <w:sz w:val="24"/>
            <w:szCs w:val="24"/>
          </w:rPr>
          <w:t xml:space="preserve">are the mirror of original tables when we play with the records in the view it does updates the original table from which the view was created. </w:t>
        </w:r>
      </w:ins>
    </w:p>
    <w:p w14:paraId="0FCAE239" w14:textId="78B25EA5" w:rsidR="002E2046" w:rsidRDefault="002E2046" w:rsidP="002E2046">
      <w:pPr>
        <w:tabs>
          <w:tab w:val="left" w:pos="2340"/>
        </w:tabs>
        <w:jc w:val="both"/>
        <w:rPr>
          <w:ins w:id="382" w:author="ADMIN" w:date="2021-11-24T19:26:00Z"/>
          <w:sz w:val="24"/>
          <w:szCs w:val="24"/>
        </w:rPr>
      </w:pPr>
      <w:ins w:id="383" w:author="ADMIN" w:date="2021-11-24T19:26:00Z">
        <w:r>
          <w:rPr>
            <w:sz w:val="24"/>
            <w:szCs w:val="24"/>
          </w:rPr>
          <w:t>UPDATE, DELETE and INSERT statements can be used with a view and the citation for this answer is (</w:t>
        </w:r>
        <w:r>
          <w:rPr>
            <w:sz w:val="24"/>
            <w:szCs w:val="24"/>
          </w:rPr>
          <w:fldChar w:fldCharType="begin"/>
        </w:r>
        <w:r>
          <w:rPr>
            <w:sz w:val="24"/>
            <w:szCs w:val="24"/>
          </w:rPr>
          <w:instrText xml:space="preserve"> HYPERLINK "</w:instrText>
        </w:r>
        <w:r w:rsidRPr="002E2046">
          <w:rPr>
            <w:sz w:val="24"/>
            <w:szCs w:val="24"/>
          </w:rPr>
          <w:instrText>https://community.oracle.com/tech/developers/discussion/3902149/dml-on-view</w:instrText>
        </w:r>
        <w:r>
          <w:rPr>
            <w:sz w:val="24"/>
            <w:szCs w:val="24"/>
          </w:rPr>
          <w:instrText xml:space="preserve">" </w:instrText>
        </w:r>
        <w:r>
          <w:rPr>
            <w:sz w:val="24"/>
            <w:szCs w:val="24"/>
          </w:rPr>
          <w:fldChar w:fldCharType="separate"/>
        </w:r>
        <w:r w:rsidRPr="00F31A65">
          <w:rPr>
            <w:rStyle w:val="Hyperlink"/>
            <w:sz w:val="24"/>
            <w:szCs w:val="24"/>
          </w:rPr>
          <w:t>https://community.oracle.com/tech/developers/discussion/3902149/dml-on-view</w:t>
        </w:r>
        <w:r>
          <w:rPr>
            <w:sz w:val="24"/>
            <w:szCs w:val="24"/>
          </w:rPr>
          <w:fldChar w:fldCharType="end"/>
        </w:r>
        <w:r>
          <w:rPr>
            <w:sz w:val="24"/>
            <w:szCs w:val="24"/>
          </w:rPr>
          <w:t>)</w:t>
        </w:r>
      </w:ins>
    </w:p>
    <w:p w14:paraId="414C7364" w14:textId="137AB5F0" w:rsidR="002E2046" w:rsidRDefault="002E2046" w:rsidP="002E2046">
      <w:pPr>
        <w:tabs>
          <w:tab w:val="left" w:pos="2340"/>
        </w:tabs>
        <w:jc w:val="both"/>
        <w:rPr>
          <w:ins w:id="384" w:author="ADMIN" w:date="2021-11-24T19:27:00Z"/>
          <w:sz w:val="24"/>
          <w:szCs w:val="24"/>
        </w:rPr>
      </w:pPr>
    </w:p>
    <w:p w14:paraId="65A27AB9" w14:textId="6DA54FF6" w:rsidR="00F20078" w:rsidRDefault="00F20078" w:rsidP="002E2046">
      <w:pPr>
        <w:tabs>
          <w:tab w:val="left" w:pos="2340"/>
        </w:tabs>
        <w:jc w:val="both"/>
        <w:rPr>
          <w:ins w:id="385" w:author="ADMIN" w:date="2021-11-24T19:28:00Z"/>
          <w:rFonts w:cstheme="minorHAnsi"/>
          <w:b/>
          <w:bCs/>
          <w:sz w:val="24"/>
          <w:szCs w:val="24"/>
        </w:rPr>
      </w:pPr>
      <w:ins w:id="386" w:author="ADMIN" w:date="2021-11-24T19:27:00Z">
        <w:r w:rsidRPr="00F20078">
          <w:rPr>
            <w:rFonts w:cstheme="minorHAnsi"/>
            <w:b/>
            <w:bCs/>
            <w:color w:val="4472C4" w:themeColor="accent1"/>
            <w:sz w:val="24"/>
            <w:szCs w:val="24"/>
            <w:rPrChange w:id="387" w:author="ADMIN" w:date="2021-11-24T19:28:00Z">
              <w:rPr>
                <w:rFonts w:ascii="Tahoma" w:hAnsi="Tahoma"/>
                <w:b/>
                <w:bCs/>
              </w:rPr>
            </w:rPrChange>
          </w:rPr>
          <w:t>Question 4.</w:t>
        </w:r>
        <w:r w:rsidRPr="00F20078">
          <w:rPr>
            <w:rFonts w:cstheme="minorHAnsi"/>
            <w:b/>
            <w:bCs/>
            <w:sz w:val="24"/>
            <w:szCs w:val="24"/>
            <w:rPrChange w:id="388" w:author="ADMIN" w:date="2021-11-24T19:28:00Z">
              <w:rPr>
                <w:rFonts w:ascii="Tahoma" w:hAnsi="Tahoma"/>
                <w:b/>
                <w:bCs/>
              </w:rPr>
            </w:rPrChange>
          </w:rPr>
          <w:t xml:space="preserve"> </w:t>
        </w:r>
        <w:r w:rsidRPr="00F20078">
          <w:rPr>
            <w:rFonts w:cstheme="minorHAnsi"/>
            <w:b/>
            <w:bCs/>
            <w:sz w:val="24"/>
            <w:szCs w:val="24"/>
            <w:rPrChange w:id="389" w:author="ADMIN" w:date="2021-11-24T19:28:00Z">
              <w:rPr>
                <w:rFonts w:ascii="Tahoma" w:hAnsi="Tahoma"/>
              </w:rPr>
            </w:rPrChange>
          </w:rPr>
          <w:t>How can a DBA override the record value generated by a sequence? Support your answer with an example.</w:t>
        </w:r>
      </w:ins>
    </w:p>
    <w:p w14:paraId="79F971EC" w14:textId="4C112CC0" w:rsidR="00F20078" w:rsidRDefault="00F20078">
      <w:pPr>
        <w:tabs>
          <w:tab w:val="left" w:pos="2340"/>
        </w:tabs>
        <w:jc w:val="both"/>
        <w:rPr>
          <w:ins w:id="390" w:author="ADMIN" w:date="2021-11-27T00:47:00Z"/>
          <w:rFonts w:cstheme="minorHAnsi"/>
          <w:sz w:val="24"/>
          <w:szCs w:val="24"/>
        </w:rPr>
      </w:pPr>
      <w:ins w:id="391" w:author="ADMIN" w:date="2021-11-24T19:28:00Z">
        <w:r w:rsidRPr="00F20078">
          <w:rPr>
            <w:rFonts w:cstheme="minorHAnsi"/>
            <w:b/>
            <w:bCs/>
            <w:color w:val="4472C4" w:themeColor="accent1"/>
            <w:sz w:val="24"/>
            <w:szCs w:val="24"/>
            <w:rPrChange w:id="392" w:author="ADMIN" w:date="2021-11-24T19:28:00Z">
              <w:rPr>
                <w:rFonts w:cstheme="minorHAnsi"/>
                <w:b/>
                <w:bCs/>
                <w:sz w:val="24"/>
                <w:szCs w:val="24"/>
              </w:rPr>
            </w:rPrChange>
          </w:rPr>
          <w:t>Answer.</w:t>
        </w:r>
        <w:r>
          <w:rPr>
            <w:rFonts w:cstheme="minorHAnsi"/>
            <w:b/>
            <w:bCs/>
            <w:sz w:val="24"/>
            <w:szCs w:val="24"/>
          </w:rPr>
          <w:t xml:space="preserve"> </w:t>
        </w:r>
      </w:ins>
      <w:ins w:id="393" w:author="ADMIN" w:date="2021-11-27T00:46:00Z">
        <w:r w:rsidR="00EF3DFB">
          <w:rPr>
            <w:rFonts w:cstheme="minorHAnsi"/>
            <w:sz w:val="24"/>
            <w:szCs w:val="24"/>
          </w:rPr>
          <w:t>In my thoughts, it can take 2 ways to override the value generated by a sequence, first is to SET IDENTITY TO INSERT and then insert the value and it can work as update as well. Second way would be to</w:t>
        </w:r>
      </w:ins>
      <w:ins w:id="394" w:author="ADMIN" w:date="2021-11-27T00:47:00Z">
        <w:r w:rsidR="00EF3DFB">
          <w:rPr>
            <w:rFonts w:cstheme="minorHAnsi"/>
            <w:sz w:val="24"/>
            <w:szCs w:val="24"/>
          </w:rPr>
          <w:t xml:space="preserve"> the drop the specific value and add a new value at that index, as DBA has all the privileges so they can drop the value or record generated by a sequence and then insert a new value there.</w:t>
        </w:r>
      </w:ins>
    </w:p>
    <w:p w14:paraId="77CD48E1" w14:textId="77777777" w:rsidR="00EF3DFB" w:rsidRDefault="00EF3DFB" w:rsidP="00EF3DFB">
      <w:pPr>
        <w:tabs>
          <w:tab w:val="left" w:pos="2340"/>
        </w:tabs>
        <w:jc w:val="both"/>
        <w:rPr>
          <w:ins w:id="395" w:author="ADMIN" w:date="2021-11-27T00:47:00Z"/>
          <w:rFonts w:cstheme="minorHAnsi"/>
          <w:sz w:val="24"/>
          <w:szCs w:val="24"/>
        </w:rPr>
      </w:pPr>
    </w:p>
    <w:p w14:paraId="146C05B8" w14:textId="2F7C39D9" w:rsidR="00EF3DFB" w:rsidRDefault="00EF3DFB" w:rsidP="00EF3DFB">
      <w:pPr>
        <w:tabs>
          <w:tab w:val="left" w:pos="2340"/>
        </w:tabs>
        <w:jc w:val="both"/>
        <w:rPr>
          <w:ins w:id="396" w:author="ADMIN" w:date="2021-11-27T00:47:00Z"/>
          <w:rFonts w:cstheme="minorHAnsi"/>
          <w:b/>
          <w:bCs/>
          <w:sz w:val="24"/>
          <w:szCs w:val="24"/>
        </w:rPr>
        <w:pPrChange w:id="397" w:author="ADMIN" w:date="2021-11-27T00:49:00Z">
          <w:pPr>
            <w:tabs>
              <w:tab w:val="left" w:pos="2340"/>
            </w:tabs>
            <w:jc w:val="both"/>
          </w:pPr>
        </w:pPrChange>
      </w:pPr>
      <w:ins w:id="398" w:author="ADMIN" w:date="2021-11-27T00:47:00Z">
        <w:r w:rsidRPr="00C0001E">
          <w:rPr>
            <w:rFonts w:cstheme="minorHAnsi"/>
            <w:b/>
            <w:bCs/>
            <w:color w:val="4472C4" w:themeColor="accent1"/>
            <w:sz w:val="24"/>
            <w:szCs w:val="24"/>
          </w:rPr>
          <w:t>Question</w:t>
        </w:r>
      </w:ins>
      <w:ins w:id="399" w:author="ADMIN" w:date="2021-11-27T00:48:00Z">
        <w:r>
          <w:rPr>
            <w:rFonts w:cstheme="minorHAnsi"/>
            <w:b/>
            <w:bCs/>
            <w:color w:val="4472C4" w:themeColor="accent1"/>
            <w:sz w:val="24"/>
            <w:szCs w:val="24"/>
          </w:rPr>
          <w:t xml:space="preserve"> </w:t>
        </w:r>
      </w:ins>
      <w:ins w:id="400" w:author="ADMIN" w:date="2021-11-27T00:47:00Z">
        <w:r>
          <w:rPr>
            <w:rFonts w:cstheme="minorHAnsi"/>
            <w:b/>
            <w:bCs/>
            <w:color w:val="4472C4" w:themeColor="accent1"/>
            <w:sz w:val="24"/>
            <w:szCs w:val="24"/>
          </w:rPr>
          <w:t>5</w:t>
        </w:r>
        <w:r w:rsidRPr="00C0001E">
          <w:rPr>
            <w:rFonts w:cstheme="minorHAnsi"/>
            <w:b/>
            <w:bCs/>
            <w:color w:val="4472C4" w:themeColor="accent1"/>
            <w:sz w:val="24"/>
            <w:szCs w:val="24"/>
          </w:rPr>
          <w:t>.</w:t>
        </w:r>
        <w:r w:rsidRPr="00C0001E">
          <w:rPr>
            <w:rFonts w:cstheme="minorHAnsi"/>
            <w:b/>
            <w:bCs/>
            <w:sz w:val="24"/>
            <w:szCs w:val="24"/>
          </w:rPr>
          <w:t xml:space="preserve"> </w:t>
        </w:r>
      </w:ins>
      <w:ins w:id="401" w:author="ADMIN" w:date="2021-11-27T00:48:00Z">
        <w:r w:rsidRPr="00EF3DFB">
          <w:rPr>
            <w:rFonts w:cstheme="minorHAnsi"/>
            <w:b/>
            <w:bCs/>
            <w:sz w:val="24"/>
            <w:szCs w:val="24"/>
          </w:rPr>
          <w:t>Running</w:t>
        </w:r>
        <w:r>
          <w:rPr>
            <w:rFonts w:cstheme="minorHAnsi"/>
            <w:b/>
            <w:bCs/>
            <w:sz w:val="24"/>
            <w:szCs w:val="24"/>
          </w:rPr>
          <w:t xml:space="preserve"> </w:t>
        </w:r>
        <w:r w:rsidRPr="00EF3DFB">
          <w:rPr>
            <w:rFonts w:cstheme="minorHAnsi"/>
            <w:b/>
            <w:bCs/>
            <w:sz w:val="24"/>
            <w:szCs w:val="24"/>
          </w:rPr>
          <w:t>a trigger does take computation time.</w:t>
        </w:r>
        <w:r>
          <w:rPr>
            <w:rFonts w:cstheme="minorHAnsi"/>
            <w:b/>
            <w:bCs/>
            <w:sz w:val="24"/>
            <w:szCs w:val="24"/>
          </w:rPr>
          <w:t xml:space="preserve"> </w:t>
        </w:r>
        <w:r w:rsidRPr="00EF3DFB">
          <w:rPr>
            <w:rFonts w:cstheme="minorHAnsi"/>
            <w:b/>
            <w:bCs/>
            <w:sz w:val="24"/>
            <w:szCs w:val="24"/>
          </w:rPr>
          <w:t>However, under</w:t>
        </w:r>
        <w:r>
          <w:rPr>
            <w:rFonts w:cstheme="minorHAnsi"/>
            <w:b/>
            <w:bCs/>
            <w:sz w:val="24"/>
            <w:szCs w:val="24"/>
          </w:rPr>
          <w:t xml:space="preserve"> </w:t>
        </w:r>
        <w:r w:rsidRPr="00EF3DFB">
          <w:rPr>
            <w:rFonts w:cstheme="minorHAnsi"/>
            <w:b/>
            <w:bCs/>
            <w:sz w:val="24"/>
            <w:szCs w:val="24"/>
          </w:rPr>
          <w:t>what</w:t>
        </w:r>
        <w:r>
          <w:rPr>
            <w:rFonts w:cstheme="minorHAnsi"/>
            <w:b/>
            <w:bCs/>
            <w:sz w:val="24"/>
            <w:szCs w:val="24"/>
          </w:rPr>
          <w:t xml:space="preserve"> </w:t>
        </w:r>
        <w:r w:rsidRPr="00EF3DFB">
          <w:rPr>
            <w:rFonts w:cstheme="minorHAnsi"/>
            <w:b/>
            <w:bCs/>
            <w:sz w:val="24"/>
            <w:szCs w:val="24"/>
          </w:rPr>
          <w:t>circumstances should a trigger be created BEFORE a DML, and or AFTER a DML?</w:t>
        </w:r>
      </w:ins>
    </w:p>
    <w:p w14:paraId="630C080A" w14:textId="77777777" w:rsidR="00832CB7" w:rsidRDefault="00EF3DFB">
      <w:pPr>
        <w:tabs>
          <w:tab w:val="left" w:pos="2340"/>
        </w:tabs>
        <w:jc w:val="both"/>
        <w:rPr>
          <w:ins w:id="402" w:author="ADMIN" w:date="2021-11-27T00:53:00Z"/>
          <w:rFonts w:cstheme="minorHAnsi"/>
          <w:sz w:val="24"/>
          <w:szCs w:val="24"/>
        </w:rPr>
      </w:pPr>
      <w:ins w:id="403" w:author="ADMIN" w:date="2021-11-27T00:49:00Z">
        <w:r w:rsidRPr="00832CB7">
          <w:rPr>
            <w:rFonts w:cstheme="minorHAnsi"/>
            <w:b/>
            <w:bCs/>
            <w:color w:val="4472C4" w:themeColor="accent1"/>
            <w:sz w:val="24"/>
            <w:szCs w:val="24"/>
            <w:rPrChange w:id="404" w:author="ADMIN" w:date="2021-11-27T00:53:00Z">
              <w:rPr>
                <w:rFonts w:cstheme="minorHAnsi"/>
                <w:sz w:val="24"/>
                <w:szCs w:val="24"/>
              </w:rPr>
            </w:rPrChange>
          </w:rPr>
          <w:t>Answer.</w:t>
        </w:r>
        <w:r>
          <w:rPr>
            <w:rFonts w:cstheme="minorHAnsi"/>
            <w:sz w:val="24"/>
            <w:szCs w:val="24"/>
          </w:rPr>
          <w:t xml:space="preserve"> </w:t>
        </w:r>
      </w:ins>
      <w:ins w:id="405" w:author="ADMIN" w:date="2021-11-27T00:52:00Z">
        <w:r w:rsidR="00832CB7">
          <w:rPr>
            <w:rFonts w:cstheme="minorHAnsi"/>
            <w:sz w:val="24"/>
            <w:szCs w:val="24"/>
          </w:rPr>
          <w:t xml:space="preserve">Before and after </w:t>
        </w:r>
      </w:ins>
      <w:ins w:id="406" w:author="ADMIN" w:date="2021-11-27T00:53:00Z">
        <w:r w:rsidR="00832CB7">
          <w:rPr>
            <w:rFonts w:cstheme="minorHAnsi"/>
            <w:sz w:val="24"/>
            <w:szCs w:val="24"/>
          </w:rPr>
          <w:t>DML triggers are also called as before and after triggers.</w:t>
        </w:r>
      </w:ins>
    </w:p>
    <w:p w14:paraId="3982C599" w14:textId="66767294" w:rsidR="00EF3DFB" w:rsidRDefault="00832CB7">
      <w:pPr>
        <w:tabs>
          <w:tab w:val="left" w:pos="2340"/>
        </w:tabs>
        <w:jc w:val="both"/>
        <w:rPr>
          <w:ins w:id="407" w:author="ADMIN" w:date="2021-11-27T00:55:00Z"/>
          <w:rFonts w:cstheme="minorHAnsi"/>
          <w:sz w:val="24"/>
          <w:szCs w:val="24"/>
        </w:rPr>
      </w:pPr>
      <w:ins w:id="408" w:author="ADMIN" w:date="2021-11-27T00:53:00Z">
        <w:r>
          <w:rPr>
            <w:rFonts w:cstheme="minorHAnsi"/>
            <w:sz w:val="24"/>
            <w:szCs w:val="24"/>
          </w:rPr>
          <w:t>Before triggers are the one in which the trigger action runs before the trigger statement which can contain the DML Statement</w:t>
        </w:r>
      </w:ins>
      <w:ins w:id="409" w:author="ADMIN" w:date="2021-11-27T00:54:00Z">
        <w:r>
          <w:rPr>
            <w:rFonts w:cstheme="minorHAnsi"/>
            <w:sz w:val="24"/>
            <w:szCs w:val="24"/>
          </w:rPr>
          <w:t xml:space="preserve"> and, </w:t>
        </w:r>
      </w:ins>
      <w:ins w:id="410" w:author="ADMIN" w:date="2021-11-27T00:56:00Z">
        <w:r w:rsidR="00D25A54">
          <w:rPr>
            <w:rFonts w:cstheme="minorHAnsi"/>
            <w:sz w:val="24"/>
            <w:szCs w:val="24"/>
          </w:rPr>
          <w:t>after</w:t>
        </w:r>
      </w:ins>
      <w:ins w:id="411" w:author="ADMIN" w:date="2021-11-27T00:54:00Z">
        <w:r>
          <w:rPr>
            <w:rFonts w:cstheme="minorHAnsi"/>
            <w:sz w:val="24"/>
            <w:szCs w:val="24"/>
          </w:rPr>
          <w:t xml:space="preserve"> triggers are the one in which trigger action runs after trigger statements</w:t>
        </w:r>
      </w:ins>
      <w:ins w:id="412" w:author="ADMIN" w:date="2021-11-27T00:53:00Z">
        <w:r>
          <w:rPr>
            <w:rFonts w:cstheme="minorHAnsi"/>
            <w:sz w:val="24"/>
            <w:szCs w:val="24"/>
          </w:rPr>
          <w:t>.</w:t>
        </w:r>
      </w:ins>
    </w:p>
    <w:p w14:paraId="4F3B4A56" w14:textId="120C8645" w:rsidR="00832CB7" w:rsidRDefault="00832CB7" w:rsidP="00832CB7">
      <w:pPr>
        <w:rPr>
          <w:ins w:id="413" w:author="ADMIN" w:date="2021-11-27T00:55:00Z"/>
          <w:rFonts w:cstheme="minorHAnsi"/>
          <w:sz w:val="24"/>
          <w:szCs w:val="24"/>
        </w:rPr>
      </w:pPr>
      <w:ins w:id="414" w:author="ADMIN" w:date="2021-11-27T00:55:00Z">
        <w:r w:rsidRPr="00832CB7">
          <w:rPr>
            <w:rFonts w:cstheme="minorHAnsi"/>
            <w:sz w:val="24"/>
            <w:szCs w:val="24"/>
          </w:rPr>
          <w:t xml:space="preserve">Before </w:t>
        </w:r>
        <w:r>
          <w:rPr>
            <w:rFonts w:cstheme="minorHAnsi"/>
            <w:sz w:val="24"/>
            <w:szCs w:val="24"/>
          </w:rPr>
          <w:t>updating</w:t>
        </w:r>
        <w:r w:rsidRPr="00832CB7">
          <w:rPr>
            <w:rFonts w:cstheme="minorHAnsi"/>
            <w:sz w:val="24"/>
            <w:szCs w:val="24"/>
          </w:rPr>
          <w:t xml:space="preserve"> each row affected by the triggering statement and before checking appropriate integrity constraints, the trigger action is run if the trigger restriction was not violated.</w:t>
        </w:r>
      </w:ins>
    </w:p>
    <w:p w14:paraId="0CE5D2FC" w14:textId="24CBDA36" w:rsidR="006F4022" w:rsidRPr="006F4022" w:rsidRDefault="006F4022" w:rsidP="006F4022">
      <w:pPr>
        <w:rPr>
          <w:ins w:id="415" w:author="ADMIN" w:date="2021-11-27T00:56:00Z"/>
          <w:rFonts w:cstheme="minorHAnsi"/>
          <w:sz w:val="24"/>
          <w:szCs w:val="24"/>
        </w:rPr>
      </w:pPr>
      <w:ins w:id="416" w:author="ADMIN" w:date="2021-11-27T00:56:00Z">
        <w:r w:rsidRPr="006F4022">
          <w:rPr>
            <w:rFonts w:cstheme="minorHAnsi"/>
            <w:sz w:val="24"/>
            <w:szCs w:val="24"/>
          </w:rPr>
          <w:t xml:space="preserve">After </w:t>
        </w:r>
        <w:r>
          <w:rPr>
            <w:rFonts w:cstheme="minorHAnsi"/>
            <w:sz w:val="24"/>
            <w:szCs w:val="24"/>
          </w:rPr>
          <w:t>updating</w:t>
        </w:r>
        <w:r w:rsidRPr="006F4022">
          <w:rPr>
            <w:rFonts w:cstheme="minorHAnsi"/>
            <w:sz w:val="24"/>
            <w:szCs w:val="24"/>
          </w:rPr>
          <w:t xml:space="preserve"> each row affected by the triggering statement and applying appropriate integrity constraints, the trigger action is run for the current row provided the trigger restriction was not violated. Unlike BEFORE row triggers, AFTER row triggers lock</w:t>
        </w:r>
        <w:r>
          <w:rPr>
            <w:rFonts w:cstheme="minorHAnsi"/>
            <w:sz w:val="24"/>
            <w:szCs w:val="24"/>
          </w:rPr>
          <w:t xml:space="preserve">s the </w:t>
        </w:r>
        <w:r w:rsidRPr="006F4022">
          <w:rPr>
            <w:rFonts w:cstheme="minorHAnsi"/>
            <w:sz w:val="24"/>
            <w:szCs w:val="24"/>
          </w:rPr>
          <w:t>rows.</w:t>
        </w:r>
      </w:ins>
    </w:p>
    <w:p w14:paraId="0587BA92" w14:textId="77777777" w:rsidR="00832CB7" w:rsidRPr="00832CB7" w:rsidRDefault="00832CB7" w:rsidP="00832CB7">
      <w:pPr>
        <w:rPr>
          <w:ins w:id="417" w:author="ADMIN" w:date="2021-11-27T00:55:00Z"/>
          <w:rFonts w:cstheme="minorHAnsi"/>
          <w:sz w:val="24"/>
          <w:szCs w:val="24"/>
        </w:rPr>
      </w:pPr>
    </w:p>
    <w:p w14:paraId="2F5290E3" w14:textId="77777777" w:rsidR="00832CB7" w:rsidRDefault="00832CB7">
      <w:pPr>
        <w:tabs>
          <w:tab w:val="left" w:pos="2340"/>
        </w:tabs>
        <w:jc w:val="both"/>
        <w:rPr>
          <w:ins w:id="418" w:author="ADMIN" w:date="2021-11-27T00:47:00Z"/>
          <w:rFonts w:cstheme="minorHAnsi"/>
          <w:sz w:val="24"/>
          <w:szCs w:val="24"/>
        </w:rPr>
      </w:pPr>
    </w:p>
    <w:p w14:paraId="71C47B6F" w14:textId="77777777" w:rsidR="00EF3DFB" w:rsidRPr="00F20078" w:rsidRDefault="00EF3DFB">
      <w:pPr>
        <w:tabs>
          <w:tab w:val="left" w:pos="2340"/>
        </w:tabs>
        <w:jc w:val="both"/>
        <w:rPr>
          <w:rFonts w:cstheme="minorHAnsi"/>
          <w:b/>
          <w:bCs/>
          <w:sz w:val="28"/>
          <w:szCs w:val="28"/>
          <w:rPrChange w:id="419" w:author="ADMIN" w:date="2021-11-24T19:28:00Z">
            <w:rPr>
              <w:b/>
              <w:bCs/>
              <w:sz w:val="28"/>
              <w:szCs w:val="28"/>
            </w:rPr>
          </w:rPrChange>
        </w:rPr>
        <w:pPrChange w:id="420" w:author="ADMIN" w:date="2021-11-24T19:26:00Z">
          <w:pPr/>
        </w:pPrChange>
      </w:pPr>
    </w:p>
    <w:sectPr w:rsidR="00EF3DFB" w:rsidRPr="00F2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F"/>
    <w:rsid w:val="000628E0"/>
    <w:rsid w:val="000C6D9A"/>
    <w:rsid w:val="000E24FF"/>
    <w:rsid w:val="000F0563"/>
    <w:rsid w:val="000F6F37"/>
    <w:rsid w:val="00146D85"/>
    <w:rsid w:val="00203C60"/>
    <w:rsid w:val="0022096A"/>
    <w:rsid w:val="002D29E9"/>
    <w:rsid w:val="002E2046"/>
    <w:rsid w:val="0038103C"/>
    <w:rsid w:val="00407ABF"/>
    <w:rsid w:val="004139CC"/>
    <w:rsid w:val="0042329A"/>
    <w:rsid w:val="00444181"/>
    <w:rsid w:val="00463D6E"/>
    <w:rsid w:val="00467040"/>
    <w:rsid w:val="004729D4"/>
    <w:rsid w:val="00483FE2"/>
    <w:rsid w:val="00515863"/>
    <w:rsid w:val="00597B74"/>
    <w:rsid w:val="005D3CA5"/>
    <w:rsid w:val="005D4AF8"/>
    <w:rsid w:val="006674FC"/>
    <w:rsid w:val="006867AF"/>
    <w:rsid w:val="006F4022"/>
    <w:rsid w:val="00721B08"/>
    <w:rsid w:val="00792DA1"/>
    <w:rsid w:val="00796495"/>
    <w:rsid w:val="007B3CDB"/>
    <w:rsid w:val="00824009"/>
    <w:rsid w:val="00832CB7"/>
    <w:rsid w:val="00873CB1"/>
    <w:rsid w:val="009C41F8"/>
    <w:rsid w:val="00A0467D"/>
    <w:rsid w:val="00A07EDE"/>
    <w:rsid w:val="00A16074"/>
    <w:rsid w:val="00A87A0A"/>
    <w:rsid w:val="00AC6EE3"/>
    <w:rsid w:val="00AD7D57"/>
    <w:rsid w:val="00B16203"/>
    <w:rsid w:val="00C37995"/>
    <w:rsid w:val="00C57D59"/>
    <w:rsid w:val="00D237E7"/>
    <w:rsid w:val="00D25A54"/>
    <w:rsid w:val="00D31F48"/>
    <w:rsid w:val="00D41379"/>
    <w:rsid w:val="00D44639"/>
    <w:rsid w:val="00D45A83"/>
    <w:rsid w:val="00DF3148"/>
    <w:rsid w:val="00E034CA"/>
    <w:rsid w:val="00E373D1"/>
    <w:rsid w:val="00E53D6E"/>
    <w:rsid w:val="00E90278"/>
    <w:rsid w:val="00EA10C0"/>
    <w:rsid w:val="00ED1E46"/>
    <w:rsid w:val="00ED5778"/>
    <w:rsid w:val="00EF3DFB"/>
    <w:rsid w:val="00F20078"/>
    <w:rsid w:val="00F26A10"/>
    <w:rsid w:val="00FD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1786"/>
  <w15:chartTrackingRefBased/>
  <w15:docId w15:val="{91EEADE3-2BFB-4412-A1C7-4C9FA31C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046"/>
    <w:rPr>
      <w:color w:val="0563C1" w:themeColor="hyperlink"/>
      <w:u w:val="single"/>
    </w:rPr>
  </w:style>
  <w:style w:type="character" w:styleId="UnresolvedMention">
    <w:name w:val="Unresolved Mention"/>
    <w:basedOn w:val="DefaultParagraphFont"/>
    <w:uiPriority w:val="99"/>
    <w:semiHidden/>
    <w:unhideWhenUsed/>
    <w:rsid w:val="002E2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47961">
      <w:bodyDiv w:val="1"/>
      <w:marLeft w:val="0"/>
      <w:marRight w:val="0"/>
      <w:marTop w:val="0"/>
      <w:marBottom w:val="0"/>
      <w:divBdr>
        <w:top w:val="none" w:sz="0" w:space="0" w:color="auto"/>
        <w:left w:val="none" w:sz="0" w:space="0" w:color="auto"/>
        <w:bottom w:val="none" w:sz="0" w:space="0" w:color="auto"/>
        <w:right w:val="none" w:sz="0" w:space="0" w:color="auto"/>
      </w:divBdr>
    </w:div>
    <w:div w:id="1072040308">
      <w:bodyDiv w:val="1"/>
      <w:marLeft w:val="0"/>
      <w:marRight w:val="0"/>
      <w:marTop w:val="0"/>
      <w:marBottom w:val="0"/>
      <w:divBdr>
        <w:top w:val="none" w:sz="0" w:space="0" w:color="auto"/>
        <w:left w:val="none" w:sz="0" w:space="0" w:color="auto"/>
        <w:bottom w:val="none" w:sz="0" w:space="0" w:color="auto"/>
        <w:right w:val="none" w:sz="0" w:space="0" w:color="auto"/>
      </w:divBdr>
    </w:div>
    <w:div w:id="18164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microsoft.com/office/2011/relationships/people" Target="peop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18</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2021-11-24T22:11:00Z</dcterms:created>
  <dcterms:modified xsi:type="dcterms:W3CDTF">2021-11-27T06:56:00Z</dcterms:modified>
</cp:coreProperties>
</file>