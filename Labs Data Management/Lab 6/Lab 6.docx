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DB0A" w14:textId="76209087" w:rsidR="00597B74" w:rsidRDefault="00C44892" w:rsidP="00C44892">
      <w:pPr>
        <w:jc w:val="center"/>
        <w:rPr>
          <w:ins w:id="0" w:author="ADMIN" w:date="2021-11-12T23:29:00Z"/>
          <w:b/>
          <w:bCs/>
          <w:sz w:val="40"/>
          <w:szCs w:val="40"/>
        </w:rPr>
      </w:pPr>
      <w:r w:rsidRPr="00C44892">
        <w:rPr>
          <w:b/>
          <w:bCs/>
          <w:sz w:val="40"/>
          <w:szCs w:val="40"/>
          <w:rPrChange w:id="1" w:author="ADMIN" w:date="2021-11-12T23:29:00Z">
            <w:rPr/>
          </w:rPrChange>
        </w:rPr>
        <w:t>Lab 6- Aarish Salam Memon</w:t>
      </w:r>
    </w:p>
    <w:p w14:paraId="5A5572AB" w14:textId="1B1CEC0E" w:rsidR="00C44892" w:rsidRDefault="00C44892" w:rsidP="00C44892">
      <w:pPr>
        <w:jc w:val="center"/>
        <w:rPr>
          <w:ins w:id="2" w:author="ADMIN" w:date="2021-11-12T23:29:00Z"/>
          <w:b/>
          <w:bCs/>
          <w:sz w:val="40"/>
          <w:szCs w:val="40"/>
        </w:rPr>
      </w:pPr>
    </w:p>
    <w:p w14:paraId="3F989812" w14:textId="09403ED3" w:rsidR="00C44892" w:rsidRDefault="00C44892" w:rsidP="00C44892">
      <w:pPr>
        <w:rPr>
          <w:ins w:id="3" w:author="ADMIN" w:date="2021-11-12T23:29:00Z"/>
          <w:b/>
          <w:bCs/>
          <w:sz w:val="32"/>
          <w:szCs w:val="32"/>
        </w:rPr>
      </w:pPr>
      <w:ins w:id="4" w:author="ADMIN" w:date="2021-11-12T23:29:00Z">
        <w:r w:rsidRPr="00C44892">
          <w:rPr>
            <w:b/>
            <w:bCs/>
            <w:sz w:val="32"/>
            <w:szCs w:val="32"/>
            <w:rPrChange w:id="5" w:author="ADMIN" w:date="2021-11-12T23:29:00Z">
              <w:rPr>
                <w:b/>
                <w:bCs/>
                <w:sz w:val="40"/>
                <w:szCs w:val="40"/>
              </w:rPr>
            </w:rPrChange>
          </w:rPr>
          <w:t>Attaching Screenshot</w:t>
        </w:r>
        <w:r>
          <w:rPr>
            <w:b/>
            <w:bCs/>
            <w:sz w:val="32"/>
            <w:szCs w:val="32"/>
          </w:rPr>
          <w:t>s</w:t>
        </w:r>
        <w:r w:rsidRPr="00C44892">
          <w:rPr>
            <w:b/>
            <w:bCs/>
            <w:sz w:val="32"/>
            <w:szCs w:val="32"/>
            <w:rPrChange w:id="6" w:author="ADMIN" w:date="2021-11-12T23:29:00Z">
              <w:rPr>
                <w:b/>
                <w:bCs/>
                <w:sz w:val="40"/>
                <w:szCs w:val="40"/>
              </w:rPr>
            </w:rPrChange>
          </w:rPr>
          <w:t xml:space="preserve"> </w:t>
        </w:r>
      </w:ins>
    </w:p>
    <w:p w14:paraId="00B6DC8E" w14:textId="4EA059A6" w:rsidR="00C44892" w:rsidRDefault="00C44892" w:rsidP="00C44892">
      <w:pPr>
        <w:rPr>
          <w:ins w:id="7" w:author="ADMIN" w:date="2021-11-12T23:30:00Z"/>
          <w:b/>
          <w:bCs/>
          <w:sz w:val="32"/>
          <w:szCs w:val="32"/>
        </w:rPr>
      </w:pPr>
    </w:p>
    <w:p w14:paraId="789C0D0B" w14:textId="783A6962" w:rsidR="00C44892" w:rsidRDefault="00C44892" w:rsidP="00C44892">
      <w:pPr>
        <w:rPr>
          <w:ins w:id="8" w:author="ADMIN" w:date="2021-11-12T23:29:00Z"/>
          <w:b/>
          <w:bCs/>
          <w:sz w:val="32"/>
          <w:szCs w:val="32"/>
        </w:rPr>
      </w:pPr>
      <w:ins w:id="9" w:author="ADMIN" w:date="2021-11-12T23:30:00Z">
        <w:r>
          <w:rPr>
            <w:b/>
            <w:bCs/>
            <w:sz w:val="32"/>
            <w:szCs w:val="32"/>
          </w:rPr>
          <w:t>(</w:t>
        </w:r>
        <w:proofErr w:type="spellStart"/>
        <w:r>
          <w:rPr>
            <w:b/>
            <w:bCs/>
            <w:sz w:val="32"/>
            <w:szCs w:val="32"/>
          </w:rPr>
          <w:t>i</w:t>
        </w:r>
        <w:proofErr w:type="spellEnd"/>
        <w:r>
          <w:rPr>
            <w:b/>
            <w:bCs/>
            <w:sz w:val="32"/>
            <w:szCs w:val="32"/>
          </w:rPr>
          <w:t>)</w:t>
        </w:r>
      </w:ins>
    </w:p>
    <w:p w14:paraId="32CE0356" w14:textId="73E9D45A" w:rsidR="00C44892" w:rsidRDefault="00C44892" w:rsidP="00C44892">
      <w:pPr>
        <w:rPr>
          <w:ins w:id="10" w:author="ADMIN" w:date="2021-11-12T23:30:00Z"/>
          <w:b/>
          <w:bCs/>
          <w:sz w:val="32"/>
          <w:szCs w:val="32"/>
        </w:rPr>
      </w:pPr>
      <w:ins w:id="11" w:author="ADMIN" w:date="2021-11-12T23:30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1571EC5B" wp14:editId="48997F3E">
              <wp:extent cx="5943600" cy="27114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71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C84755B" w14:textId="1CEF3FBE" w:rsidR="00C44892" w:rsidRDefault="00C44892" w:rsidP="00C44892">
      <w:pPr>
        <w:rPr>
          <w:ins w:id="12" w:author="ADMIN" w:date="2021-11-12T23:30:00Z"/>
          <w:b/>
          <w:bCs/>
          <w:sz w:val="32"/>
          <w:szCs w:val="32"/>
        </w:rPr>
      </w:pPr>
    </w:p>
    <w:p w14:paraId="216D19FE" w14:textId="75EB2F2A" w:rsidR="00C44892" w:rsidRDefault="00C44892" w:rsidP="00C44892">
      <w:pPr>
        <w:rPr>
          <w:ins w:id="13" w:author="ADMIN" w:date="2021-11-12T23:30:00Z"/>
          <w:b/>
          <w:bCs/>
          <w:sz w:val="32"/>
          <w:szCs w:val="32"/>
        </w:rPr>
      </w:pPr>
      <w:ins w:id="14" w:author="ADMIN" w:date="2021-11-12T23:30:00Z">
        <w:r>
          <w:rPr>
            <w:b/>
            <w:bCs/>
            <w:sz w:val="32"/>
            <w:szCs w:val="32"/>
          </w:rPr>
          <w:t>(ii)</w:t>
        </w:r>
      </w:ins>
    </w:p>
    <w:p w14:paraId="5A7D5B76" w14:textId="2AD69514" w:rsidR="00C44892" w:rsidRDefault="00C44892" w:rsidP="00C44892">
      <w:pPr>
        <w:rPr>
          <w:ins w:id="15" w:author="ADMIN" w:date="2021-11-12T23:30:00Z"/>
          <w:b/>
          <w:bCs/>
          <w:sz w:val="32"/>
          <w:szCs w:val="32"/>
        </w:rPr>
      </w:pPr>
      <w:ins w:id="16" w:author="ADMIN" w:date="2021-11-12T23:30:00Z">
        <w:r>
          <w:rPr>
            <w:b/>
            <w:bCs/>
            <w:noProof/>
            <w:sz w:val="32"/>
            <w:szCs w:val="32"/>
          </w:rPr>
          <w:lastRenderedPageBreak/>
          <w:drawing>
            <wp:inline distT="0" distB="0" distL="0" distR="0" wp14:anchorId="059A908E" wp14:editId="46408367">
              <wp:extent cx="5943600" cy="684720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684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521D744" w14:textId="4B6B2928" w:rsidR="00C44892" w:rsidRDefault="00C44892" w:rsidP="00C44892">
      <w:pPr>
        <w:rPr>
          <w:ins w:id="17" w:author="ADMIN" w:date="2021-11-12T23:30:00Z"/>
          <w:b/>
          <w:bCs/>
          <w:sz w:val="32"/>
          <w:szCs w:val="32"/>
        </w:rPr>
      </w:pPr>
    </w:p>
    <w:p w14:paraId="6916CC81" w14:textId="2AB05D10" w:rsidR="00C44892" w:rsidRDefault="00C44892" w:rsidP="00C44892">
      <w:pPr>
        <w:rPr>
          <w:ins w:id="18" w:author="ADMIN" w:date="2021-11-12T23:30:00Z"/>
          <w:b/>
          <w:bCs/>
          <w:sz w:val="32"/>
          <w:szCs w:val="32"/>
        </w:rPr>
      </w:pPr>
    </w:p>
    <w:p w14:paraId="106012CC" w14:textId="50BDD50E" w:rsidR="00C44892" w:rsidRDefault="00C44892" w:rsidP="00C44892">
      <w:pPr>
        <w:rPr>
          <w:ins w:id="19" w:author="ADMIN" w:date="2021-11-12T23:30:00Z"/>
          <w:b/>
          <w:bCs/>
          <w:sz w:val="32"/>
          <w:szCs w:val="32"/>
        </w:rPr>
      </w:pPr>
    </w:p>
    <w:p w14:paraId="1DA355BA" w14:textId="4509CE19" w:rsidR="00C44892" w:rsidRDefault="00C44892" w:rsidP="00C44892">
      <w:pPr>
        <w:rPr>
          <w:ins w:id="20" w:author="ADMIN" w:date="2021-11-12T23:30:00Z"/>
          <w:b/>
          <w:bCs/>
          <w:sz w:val="32"/>
          <w:szCs w:val="32"/>
        </w:rPr>
      </w:pPr>
      <w:ins w:id="21" w:author="ADMIN" w:date="2021-11-12T23:30:00Z">
        <w:r>
          <w:rPr>
            <w:b/>
            <w:bCs/>
            <w:sz w:val="32"/>
            <w:szCs w:val="32"/>
          </w:rPr>
          <w:lastRenderedPageBreak/>
          <w:t>(iii)</w:t>
        </w:r>
      </w:ins>
    </w:p>
    <w:p w14:paraId="34A6FB5C" w14:textId="3D3126DC" w:rsidR="00C44892" w:rsidRDefault="00C44892" w:rsidP="00C44892">
      <w:pPr>
        <w:rPr>
          <w:ins w:id="22" w:author="ADMIN" w:date="2021-11-12T23:31:00Z"/>
          <w:b/>
          <w:bCs/>
          <w:sz w:val="32"/>
          <w:szCs w:val="32"/>
        </w:rPr>
      </w:pPr>
      <w:ins w:id="23" w:author="ADMIN" w:date="2021-11-12T23:31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2FA15B38" wp14:editId="72B65625">
              <wp:extent cx="5943600" cy="225425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25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3A77966" w14:textId="4739BECF" w:rsidR="00C44892" w:rsidRDefault="00C44892" w:rsidP="00C44892">
      <w:pPr>
        <w:rPr>
          <w:ins w:id="24" w:author="ADMIN" w:date="2021-11-12T23:31:00Z"/>
          <w:b/>
          <w:bCs/>
          <w:sz w:val="32"/>
          <w:szCs w:val="32"/>
        </w:rPr>
      </w:pPr>
      <w:ins w:id="25" w:author="ADMIN" w:date="2021-11-12T23:31:00Z">
        <w:r>
          <w:rPr>
            <w:b/>
            <w:bCs/>
            <w:sz w:val="32"/>
            <w:szCs w:val="32"/>
          </w:rPr>
          <w:t>(iv)</w:t>
        </w:r>
      </w:ins>
    </w:p>
    <w:p w14:paraId="222D415C" w14:textId="695DCE50" w:rsidR="00C44892" w:rsidRDefault="00C44892" w:rsidP="00C44892">
      <w:pPr>
        <w:rPr>
          <w:ins w:id="26" w:author="ADMIN" w:date="2021-11-12T23:31:00Z"/>
          <w:b/>
          <w:bCs/>
          <w:sz w:val="32"/>
          <w:szCs w:val="32"/>
        </w:rPr>
      </w:pPr>
      <w:ins w:id="27" w:author="ADMIN" w:date="2021-11-12T23:31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11478863" wp14:editId="09838D67">
              <wp:extent cx="5932805" cy="3668395"/>
              <wp:effectExtent l="0" t="0" r="0" b="825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3668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EC0C4BA" w14:textId="655DEFA0" w:rsidR="00C44892" w:rsidRDefault="00C44892" w:rsidP="00C44892">
      <w:pPr>
        <w:rPr>
          <w:ins w:id="28" w:author="ADMIN" w:date="2021-11-12T23:31:00Z"/>
          <w:b/>
          <w:bCs/>
          <w:sz w:val="32"/>
          <w:szCs w:val="32"/>
        </w:rPr>
      </w:pPr>
    </w:p>
    <w:p w14:paraId="5FBEC71B" w14:textId="34E94BEC" w:rsidR="00C44892" w:rsidRDefault="00C44892" w:rsidP="00C44892">
      <w:pPr>
        <w:rPr>
          <w:ins w:id="29" w:author="ADMIN" w:date="2021-11-12T23:31:00Z"/>
          <w:b/>
          <w:bCs/>
          <w:sz w:val="32"/>
          <w:szCs w:val="32"/>
        </w:rPr>
      </w:pPr>
    </w:p>
    <w:p w14:paraId="751272E6" w14:textId="5FCEDD69" w:rsidR="00C44892" w:rsidRDefault="00C44892" w:rsidP="00C44892">
      <w:pPr>
        <w:rPr>
          <w:ins w:id="30" w:author="ADMIN" w:date="2021-11-12T23:31:00Z"/>
          <w:b/>
          <w:bCs/>
          <w:sz w:val="32"/>
          <w:szCs w:val="32"/>
        </w:rPr>
      </w:pPr>
    </w:p>
    <w:p w14:paraId="1E10E8BA" w14:textId="50FF1C67" w:rsidR="00C44892" w:rsidRDefault="00C44892" w:rsidP="00C44892">
      <w:pPr>
        <w:rPr>
          <w:ins w:id="31" w:author="ADMIN" w:date="2021-11-12T23:31:00Z"/>
          <w:b/>
          <w:bCs/>
          <w:sz w:val="32"/>
          <w:szCs w:val="32"/>
        </w:rPr>
      </w:pPr>
      <w:ins w:id="32" w:author="ADMIN" w:date="2021-11-12T23:31:00Z">
        <w:r>
          <w:rPr>
            <w:b/>
            <w:bCs/>
            <w:sz w:val="32"/>
            <w:szCs w:val="32"/>
          </w:rPr>
          <w:lastRenderedPageBreak/>
          <w:t>(v)</w:t>
        </w:r>
      </w:ins>
    </w:p>
    <w:p w14:paraId="65F16E23" w14:textId="7FDFE9A8" w:rsidR="00C44892" w:rsidRDefault="00C44892" w:rsidP="00C44892">
      <w:pPr>
        <w:rPr>
          <w:ins w:id="33" w:author="ADMIN" w:date="2021-11-12T23:31:00Z"/>
          <w:b/>
          <w:bCs/>
          <w:sz w:val="32"/>
          <w:szCs w:val="32"/>
        </w:rPr>
      </w:pPr>
      <w:ins w:id="34" w:author="ADMIN" w:date="2021-11-12T23:31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04386B59" wp14:editId="79B65E3A">
              <wp:extent cx="5943600" cy="4848225"/>
              <wp:effectExtent l="0" t="0" r="0" b="952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848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13C845" w14:textId="015EE4F1" w:rsidR="00C44892" w:rsidRDefault="00C44892" w:rsidP="00C44892">
      <w:pPr>
        <w:rPr>
          <w:ins w:id="35" w:author="ADMIN" w:date="2021-11-12T23:31:00Z"/>
          <w:b/>
          <w:bCs/>
          <w:sz w:val="32"/>
          <w:szCs w:val="32"/>
        </w:rPr>
      </w:pPr>
      <w:ins w:id="36" w:author="ADMIN" w:date="2021-11-12T23:31:00Z">
        <w:r>
          <w:rPr>
            <w:b/>
            <w:bCs/>
            <w:sz w:val="32"/>
            <w:szCs w:val="32"/>
          </w:rPr>
          <w:t>(vi)</w:t>
        </w:r>
      </w:ins>
    </w:p>
    <w:p w14:paraId="3081A122" w14:textId="693CEF65" w:rsidR="00C44892" w:rsidRDefault="00C44892" w:rsidP="00C44892">
      <w:pPr>
        <w:rPr>
          <w:ins w:id="37" w:author="ADMIN" w:date="2021-11-12T23:32:00Z"/>
          <w:b/>
          <w:bCs/>
          <w:sz w:val="32"/>
          <w:szCs w:val="32"/>
        </w:rPr>
      </w:pPr>
      <w:ins w:id="38" w:author="ADMIN" w:date="2021-11-12T23:31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7682E952" wp14:editId="4962AABD">
              <wp:extent cx="4678326" cy="2322389"/>
              <wp:effectExtent l="0" t="0" r="8255" b="190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82968" cy="23246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1B8F49E" w14:textId="5CAE7826" w:rsidR="00C44892" w:rsidRDefault="00C44892" w:rsidP="00C44892">
      <w:pPr>
        <w:rPr>
          <w:ins w:id="39" w:author="ADMIN" w:date="2021-11-12T23:32:00Z"/>
          <w:b/>
          <w:bCs/>
          <w:sz w:val="32"/>
          <w:szCs w:val="32"/>
        </w:rPr>
      </w:pPr>
      <w:ins w:id="40" w:author="ADMIN" w:date="2021-11-12T23:32:00Z">
        <w:r>
          <w:rPr>
            <w:b/>
            <w:bCs/>
            <w:sz w:val="32"/>
            <w:szCs w:val="32"/>
          </w:rPr>
          <w:lastRenderedPageBreak/>
          <w:t>(vii)</w:t>
        </w:r>
      </w:ins>
    </w:p>
    <w:p w14:paraId="2C442179" w14:textId="766C6027" w:rsidR="00C44892" w:rsidRDefault="00C44892" w:rsidP="00C44892">
      <w:pPr>
        <w:rPr>
          <w:ins w:id="41" w:author="ADMIN" w:date="2021-11-12T23:32:00Z"/>
          <w:b/>
          <w:bCs/>
          <w:sz w:val="32"/>
          <w:szCs w:val="32"/>
        </w:rPr>
      </w:pPr>
      <w:ins w:id="42" w:author="ADMIN" w:date="2021-11-12T23:32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2D3465B5" wp14:editId="4CD8DD39">
              <wp:extent cx="5943600" cy="1424940"/>
              <wp:effectExtent l="0" t="0" r="0" b="381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42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6B1B633" w14:textId="325A47F6" w:rsidR="00C44892" w:rsidRDefault="00C44892" w:rsidP="00C44892">
      <w:pPr>
        <w:rPr>
          <w:ins w:id="43" w:author="ADMIN" w:date="2021-11-12T23:32:00Z"/>
          <w:b/>
          <w:bCs/>
          <w:sz w:val="32"/>
          <w:szCs w:val="32"/>
        </w:rPr>
      </w:pPr>
    </w:p>
    <w:p w14:paraId="4C878368" w14:textId="3AB70586" w:rsidR="00C44892" w:rsidRDefault="00C44892" w:rsidP="00C44892">
      <w:pPr>
        <w:rPr>
          <w:ins w:id="44" w:author="ADMIN" w:date="2021-11-12T23:32:00Z"/>
          <w:b/>
          <w:bCs/>
          <w:sz w:val="32"/>
          <w:szCs w:val="32"/>
        </w:rPr>
      </w:pPr>
      <w:ins w:id="45" w:author="ADMIN" w:date="2021-11-12T23:32:00Z">
        <w:r>
          <w:rPr>
            <w:b/>
            <w:bCs/>
            <w:sz w:val="32"/>
            <w:szCs w:val="32"/>
          </w:rPr>
          <w:t>(viii)</w:t>
        </w:r>
      </w:ins>
    </w:p>
    <w:p w14:paraId="1A5BBC86" w14:textId="6BECC4D7" w:rsidR="00C44892" w:rsidRDefault="00C44892" w:rsidP="00C44892">
      <w:pPr>
        <w:rPr>
          <w:ins w:id="46" w:author="ADMIN" w:date="2021-11-12T23:32:00Z"/>
          <w:b/>
          <w:bCs/>
          <w:sz w:val="32"/>
          <w:szCs w:val="32"/>
        </w:rPr>
      </w:pPr>
      <w:ins w:id="47" w:author="ADMIN" w:date="2021-11-12T23:32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31488685" wp14:editId="6D022F24">
              <wp:extent cx="5932805" cy="2477135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2477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54860D7" w14:textId="4E858FF2" w:rsidR="00C44892" w:rsidRDefault="00C44892" w:rsidP="00C44892">
      <w:pPr>
        <w:rPr>
          <w:ins w:id="48" w:author="ADMIN" w:date="2021-11-12T23:32:00Z"/>
          <w:b/>
          <w:bCs/>
          <w:sz w:val="32"/>
          <w:szCs w:val="32"/>
        </w:rPr>
      </w:pPr>
      <w:ins w:id="49" w:author="ADMIN" w:date="2021-11-12T23:32:00Z">
        <w:r>
          <w:rPr>
            <w:b/>
            <w:bCs/>
            <w:sz w:val="32"/>
            <w:szCs w:val="32"/>
          </w:rPr>
          <w:t>(ix)</w:t>
        </w:r>
      </w:ins>
    </w:p>
    <w:p w14:paraId="74F0232F" w14:textId="4306E693" w:rsidR="00C44892" w:rsidRDefault="00C44892" w:rsidP="00C44892">
      <w:pPr>
        <w:rPr>
          <w:ins w:id="50" w:author="ADMIN" w:date="2021-11-12T23:33:00Z"/>
          <w:b/>
          <w:bCs/>
          <w:sz w:val="32"/>
          <w:szCs w:val="32"/>
        </w:rPr>
      </w:pPr>
      <w:ins w:id="51" w:author="ADMIN" w:date="2021-11-12T23:33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1E3E980A" wp14:editId="24809829">
              <wp:extent cx="5943600" cy="2562225"/>
              <wp:effectExtent l="0" t="0" r="0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562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AC86772" w14:textId="6CC48CAB" w:rsidR="00C44892" w:rsidRDefault="00C44892" w:rsidP="00C44892">
      <w:pPr>
        <w:rPr>
          <w:ins w:id="52" w:author="ADMIN" w:date="2021-11-12T23:33:00Z"/>
          <w:b/>
          <w:bCs/>
          <w:sz w:val="32"/>
          <w:szCs w:val="32"/>
        </w:rPr>
      </w:pPr>
      <w:ins w:id="53" w:author="ADMIN" w:date="2021-11-12T23:33:00Z">
        <w:r>
          <w:rPr>
            <w:b/>
            <w:bCs/>
            <w:sz w:val="32"/>
            <w:szCs w:val="32"/>
          </w:rPr>
          <w:lastRenderedPageBreak/>
          <w:t>(x)</w:t>
        </w:r>
      </w:ins>
    </w:p>
    <w:p w14:paraId="4B5572A8" w14:textId="4D8D3084" w:rsidR="00C44892" w:rsidRDefault="00C44892" w:rsidP="00C44892">
      <w:pPr>
        <w:rPr>
          <w:ins w:id="54" w:author="ADMIN" w:date="2021-11-12T23:33:00Z"/>
          <w:b/>
          <w:bCs/>
          <w:sz w:val="32"/>
          <w:szCs w:val="32"/>
        </w:rPr>
      </w:pPr>
      <w:ins w:id="55" w:author="ADMIN" w:date="2021-11-12T23:33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31904D44" wp14:editId="14D5DC8A">
              <wp:extent cx="5932805" cy="1073785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1073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C8B1CE2" w14:textId="7DE30509" w:rsidR="00C44892" w:rsidRDefault="00C44892" w:rsidP="00C44892">
      <w:pPr>
        <w:rPr>
          <w:ins w:id="56" w:author="ADMIN" w:date="2021-11-12T23:33:00Z"/>
          <w:b/>
          <w:bCs/>
          <w:sz w:val="32"/>
          <w:szCs w:val="32"/>
        </w:rPr>
      </w:pPr>
    </w:p>
    <w:p w14:paraId="09453018" w14:textId="180A6BBF" w:rsidR="00C44892" w:rsidRDefault="00C44892" w:rsidP="00C44892">
      <w:pPr>
        <w:rPr>
          <w:ins w:id="57" w:author="ADMIN" w:date="2021-11-12T23:33:00Z"/>
          <w:b/>
          <w:bCs/>
          <w:sz w:val="32"/>
          <w:szCs w:val="32"/>
        </w:rPr>
      </w:pPr>
      <w:ins w:id="58" w:author="ADMIN" w:date="2021-11-12T23:33:00Z">
        <w:r>
          <w:rPr>
            <w:b/>
            <w:bCs/>
            <w:sz w:val="32"/>
            <w:szCs w:val="32"/>
          </w:rPr>
          <w:t>(xi)</w:t>
        </w:r>
      </w:ins>
    </w:p>
    <w:p w14:paraId="62D44F75" w14:textId="14108578" w:rsidR="00C44892" w:rsidRDefault="00C44892" w:rsidP="00C44892">
      <w:pPr>
        <w:rPr>
          <w:ins w:id="59" w:author="ADMIN" w:date="2021-11-12T23:33:00Z"/>
          <w:b/>
          <w:bCs/>
          <w:sz w:val="32"/>
          <w:szCs w:val="32"/>
        </w:rPr>
      </w:pPr>
      <w:ins w:id="60" w:author="ADMIN" w:date="2021-11-12T23:33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4BED3DE0" wp14:editId="6372DAE8">
              <wp:extent cx="5932805" cy="1180465"/>
              <wp:effectExtent l="0" t="0" r="0" b="63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1180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8DD017E" w14:textId="50F89767" w:rsidR="00C44892" w:rsidRDefault="00C44892" w:rsidP="00C44892">
      <w:pPr>
        <w:rPr>
          <w:ins w:id="61" w:author="ADMIN" w:date="2021-11-12T23:33:00Z"/>
          <w:b/>
          <w:bCs/>
          <w:sz w:val="32"/>
          <w:szCs w:val="32"/>
        </w:rPr>
      </w:pPr>
    </w:p>
    <w:p w14:paraId="6BD534E4" w14:textId="0EAE2530" w:rsidR="00C44892" w:rsidRDefault="00C44892" w:rsidP="00C44892">
      <w:pPr>
        <w:rPr>
          <w:ins w:id="62" w:author="ADMIN" w:date="2021-11-12T23:33:00Z"/>
          <w:b/>
          <w:bCs/>
          <w:sz w:val="32"/>
          <w:szCs w:val="32"/>
        </w:rPr>
      </w:pPr>
      <w:ins w:id="63" w:author="ADMIN" w:date="2021-11-12T23:33:00Z">
        <w:r>
          <w:rPr>
            <w:b/>
            <w:bCs/>
            <w:sz w:val="32"/>
            <w:szCs w:val="32"/>
          </w:rPr>
          <w:t>(xii)</w:t>
        </w:r>
      </w:ins>
    </w:p>
    <w:p w14:paraId="49D5511E" w14:textId="6D3E8FC7" w:rsidR="00C44892" w:rsidRDefault="00C44892" w:rsidP="00C44892">
      <w:pPr>
        <w:rPr>
          <w:ins w:id="64" w:author="ADMIN" w:date="2021-11-12T23:34:00Z"/>
          <w:b/>
          <w:bCs/>
          <w:sz w:val="32"/>
          <w:szCs w:val="32"/>
        </w:rPr>
      </w:pPr>
      <w:ins w:id="65" w:author="ADMIN" w:date="2021-11-12T23:34:00Z">
        <w:r>
          <w:rPr>
            <w:b/>
            <w:bCs/>
            <w:noProof/>
            <w:sz w:val="32"/>
            <w:szCs w:val="32"/>
          </w:rPr>
          <w:drawing>
            <wp:inline distT="0" distB="0" distL="0" distR="0" wp14:anchorId="371AC11F" wp14:editId="21CA6592">
              <wp:extent cx="5932805" cy="925195"/>
              <wp:effectExtent l="0" t="0" r="0" b="825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925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41EC9D8" w14:textId="4A06BFFC" w:rsidR="00C44892" w:rsidRDefault="00C44892" w:rsidP="00C44892">
      <w:pPr>
        <w:rPr>
          <w:ins w:id="66" w:author="ADMIN" w:date="2021-11-12T23:34:00Z"/>
          <w:b/>
          <w:bCs/>
          <w:sz w:val="32"/>
          <w:szCs w:val="32"/>
        </w:rPr>
      </w:pPr>
    </w:p>
    <w:p w14:paraId="00000F87" w14:textId="1D604D84" w:rsidR="00C44892" w:rsidRDefault="00C44892" w:rsidP="00C44892">
      <w:pPr>
        <w:rPr>
          <w:ins w:id="67" w:author="ADMIN" w:date="2021-11-12T23:34:00Z"/>
          <w:b/>
          <w:bCs/>
          <w:sz w:val="32"/>
          <w:szCs w:val="32"/>
        </w:rPr>
      </w:pPr>
    </w:p>
    <w:p w14:paraId="128A7F86" w14:textId="664AEC47" w:rsidR="00C44892" w:rsidRDefault="00C44892" w:rsidP="00C44892">
      <w:pPr>
        <w:rPr>
          <w:ins w:id="68" w:author="ADMIN" w:date="2021-11-12T23:34:00Z"/>
          <w:b/>
          <w:bCs/>
          <w:sz w:val="32"/>
          <w:szCs w:val="32"/>
        </w:rPr>
      </w:pPr>
    </w:p>
    <w:p w14:paraId="63574D43" w14:textId="273BEBA4" w:rsidR="00C44892" w:rsidRDefault="00C44892" w:rsidP="00C44892">
      <w:pPr>
        <w:rPr>
          <w:ins w:id="69" w:author="ADMIN" w:date="2021-11-12T23:34:00Z"/>
          <w:b/>
          <w:bCs/>
          <w:sz w:val="32"/>
          <w:szCs w:val="32"/>
        </w:rPr>
      </w:pPr>
    </w:p>
    <w:p w14:paraId="40CBC66C" w14:textId="648800E3" w:rsidR="00C44892" w:rsidRDefault="00C44892" w:rsidP="00C44892">
      <w:pPr>
        <w:rPr>
          <w:ins w:id="70" w:author="ADMIN" w:date="2021-11-12T23:34:00Z"/>
          <w:b/>
          <w:bCs/>
          <w:sz w:val="32"/>
          <w:szCs w:val="32"/>
        </w:rPr>
      </w:pPr>
    </w:p>
    <w:p w14:paraId="5096F4A2" w14:textId="4A33C178" w:rsidR="00C44892" w:rsidRDefault="00C44892" w:rsidP="00C44892">
      <w:pPr>
        <w:rPr>
          <w:ins w:id="71" w:author="ADMIN" w:date="2021-11-12T23:34:00Z"/>
          <w:b/>
          <w:bCs/>
          <w:sz w:val="32"/>
          <w:szCs w:val="32"/>
        </w:rPr>
      </w:pPr>
    </w:p>
    <w:p w14:paraId="3E91F189" w14:textId="7FEBDF8B" w:rsidR="00C44892" w:rsidRDefault="00C44892" w:rsidP="00C44892">
      <w:pPr>
        <w:rPr>
          <w:ins w:id="72" w:author="ADMIN" w:date="2021-11-12T23:34:00Z"/>
          <w:b/>
          <w:bCs/>
          <w:sz w:val="32"/>
          <w:szCs w:val="32"/>
        </w:rPr>
      </w:pPr>
    </w:p>
    <w:p w14:paraId="16EBE257" w14:textId="4BEE7F77" w:rsidR="00C44892" w:rsidRDefault="006F030C" w:rsidP="006F030C">
      <w:pPr>
        <w:jc w:val="center"/>
        <w:rPr>
          <w:ins w:id="73" w:author="ADMIN" w:date="2021-11-12T23:35:00Z"/>
          <w:b/>
          <w:bCs/>
          <w:sz w:val="40"/>
          <w:szCs w:val="40"/>
        </w:rPr>
      </w:pPr>
      <w:ins w:id="74" w:author="ADMIN" w:date="2021-11-12T23:34:00Z">
        <w:r w:rsidRPr="006F030C">
          <w:rPr>
            <w:b/>
            <w:bCs/>
            <w:sz w:val="40"/>
            <w:szCs w:val="40"/>
            <w:rPrChange w:id="75" w:author="ADMIN" w:date="2021-11-12T23:35:00Z">
              <w:rPr>
                <w:b/>
                <w:bCs/>
                <w:sz w:val="32"/>
                <w:szCs w:val="32"/>
              </w:rPr>
            </w:rPrChange>
          </w:rPr>
          <w:lastRenderedPageBreak/>
          <w:t>QUESTIONS AND ANSWERS</w:t>
        </w:r>
      </w:ins>
    </w:p>
    <w:p w14:paraId="179CCEED" w14:textId="75BB13A4" w:rsidR="006F030C" w:rsidRDefault="006F030C" w:rsidP="006F030C">
      <w:pPr>
        <w:jc w:val="center"/>
        <w:rPr>
          <w:ins w:id="76" w:author="ADMIN" w:date="2021-11-12T23:35:00Z"/>
          <w:b/>
          <w:bCs/>
          <w:sz w:val="40"/>
          <w:szCs w:val="40"/>
        </w:rPr>
      </w:pPr>
    </w:p>
    <w:p w14:paraId="24ED679A" w14:textId="0676B11C" w:rsidR="006F030C" w:rsidRDefault="006F030C" w:rsidP="006F030C">
      <w:pPr>
        <w:jc w:val="both"/>
        <w:rPr>
          <w:ins w:id="77" w:author="ADMIN" w:date="2021-11-12T23:36:00Z"/>
          <w:b/>
          <w:bCs/>
          <w:sz w:val="28"/>
          <w:szCs w:val="28"/>
        </w:rPr>
      </w:pPr>
      <w:ins w:id="78" w:author="ADMIN" w:date="2021-11-12T23:35:00Z">
        <w:r w:rsidRPr="006F030C">
          <w:rPr>
            <w:b/>
            <w:bCs/>
            <w:sz w:val="28"/>
            <w:szCs w:val="28"/>
            <w:u w:val="single"/>
            <w:rPrChange w:id="79" w:author="ADMIN" w:date="2021-11-12T23:35:00Z">
              <w:rPr>
                <w:b/>
                <w:bCs/>
                <w:sz w:val="28"/>
                <w:szCs w:val="28"/>
              </w:rPr>
            </w:rPrChange>
          </w:rPr>
          <w:t>Question I.</w:t>
        </w:r>
        <w:r>
          <w:rPr>
            <w:b/>
            <w:bCs/>
            <w:sz w:val="28"/>
            <w:szCs w:val="28"/>
          </w:rPr>
          <w:t xml:space="preserve"> </w:t>
        </w:r>
        <w:r w:rsidRPr="006F030C">
          <w:rPr>
            <w:b/>
            <w:bCs/>
            <w:sz w:val="28"/>
            <w:szCs w:val="28"/>
          </w:rPr>
          <w:t>Hotel Reservations, as with other business applications, may be accessed through the cloud.  Web services such as AWS and Microsoft Azure may be / are used by companies having reservation systems.  Contrast AWS and Microsoft Azure as to the web service architecture they offer their clients</w:t>
        </w:r>
      </w:ins>
      <w:ins w:id="80" w:author="ADMIN" w:date="2021-11-12T23:36:00Z">
        <w:r>
          <w:rPr>
            <w:b/>
            <w:bCs/>
            <w:sz w:val="28"/>
            <w:szCs w:val="28"/>
          </w:rPr>
          <w:t>.</w:t>
        </w:r>
      </w:ins>
    </w:p>
    <w:p w14:paraId="12752337" w14:textId="32D4B69E" w:rsidR="006F030C" w:rsidRDefault="006F030C" w:rsidP="006F030C">
      <w:pPr>
        <w:jc w:val="both"/>
        <w:rPr>
          <w:ins w:id="81" w:author="ADMIN" w:date="2021-11-12T23:36:00Z"/>
          <w:b/>
          <w:bCs/>
          <w:sz w:val="28"/>
          <w:szCs w:val="28"/>
        </w:rPr>
      </w:pPr>
    </w:p>
    <w:p w14:paraId="256EA9BC" w14:textId="26DF3F3B" w:rsidR="006F030C" w:rsidRDefault="006F030C" w:rsidP="006F030C">
      <w:pPr>
        <w:jc w:val="both"/>
        <w:rPr>
          <w:ins w:id="82" w:author="ADMIN" w:date="2021-11-12T23:39:00Z"/>
          <w:sz w:val="28"/>
          <w:szCs w:val="28"/>
        </w:rPr>
      </w:pPr>
      <w:ins w:id="83" w:author="ADMIN" w:date="2021-11-12T23:36:00Z">
        <w:r w:rsidRPr="006F030C">
          <w:rPr>
            <w:b/>
            <w:bCs/>
            <w:sz w:val="28"/>
            <w:szCs w:val="28"/>
            <w:u w:val="single"/>
            <w:rPrChange w:id="84" w:author="ADMIN" w:date="2021-11-12T23:36:00Z">
              <w:rPr>
                <w:b/>
                <w:bCs/>
                <w:sz w:val="28"/>
                <w:szCs w:val="28"/>
              </w:rPr>
            </w:rPrChange>
          </w:rPr>
          <w:t>Ans.</w:t>
        </w:r>
        <w:r>
          <w:rPr>
            <w:b/>
            <w:bCs/>
            <w:sz w:val="28"/>
            <w:szCs w:val="28"/>
            <w:u w:val="single"/>
          </w:rPr>
          <w:t xml:space="preserve"> </w:t>
        </w:r>
      </w:ins>
      <w:ins w:id="85" w:author="ADMIN" w:date="2021-11-12T23:37:00Z">
        <w:r w:rsidRPr="007C694B">
          <w:rPr>
            <w:sz w:val="28"/>
            <w:szCs w:val="28"/>
            <w:rPrChange w:id="86" w:author="ADMIN" w:date="2021-11-12T23:39:00Z">
              <w:rPr>
                <w:b/>
                <w:bCs/>
                <w:sz w:val="28"/>
                <w:szCs w:val="28"/>
              </w:rPr>
            </w:rPrChange>
          </w:rPr>
          <w:t>That is right most of the reservations systems like hotel reservations systems and similar businesses are shifted to the cloud like Aws and MS Azure , the reason behind that is the reservation systems are used to save the time an</w:t>
        </w:r>
      </w:ins>
      <w:ins w:id="87" w:author="ADMIN" w:date="2021-11-12T23:38:00Z">
        <w:r w:rsidRPr="007C694B">
          <w:rPr>
            <w:sz w:val="28"/>
            <w:szCs w:val="28"/>
            <w:rPrChange w:id="88" w:author="ADMIN" w:date="2021-11-12T23:39:00Z">
              <w:rPr>
                <w:b/>
                <w:bCs/>
                <w:sz w:val="28"/>
                <w:szCs w:val="28"/>
              </w:rPr>
            </w:rPrChange>
          </w:rPr>
          <w:t>d effort of the consumer and cloud provides instant speed when it comes to reservation, it keeps itself up to date in micro seconds that helps the reservations systems in a way that if someone cancels their reservation and if the server is on cloud it gets updated right away so a new customer can book the same thing which w</w:t>
        </w:r>
      </w:ins>
      <w:ins w:id="89" w:author="ADMIN" w:date="2021-11-12T23:39:00Z">
        <w:r w:rsidRPr="007C694B">
          <w:rPr>
            <w:sz w:val="28"/>
            <w:szCs w:val="28"/>
            <w:rPrChange w:id="90" w:author="ADMIN" w:date="2021-11-12T23:39:00Z">
              <w:rPr>
                <w:b/>
                <w:bCs/>
                <w:sz w:val="28"/>
                <w:szCs w:val="28"/>
              </w:rPr>
            </w:rPrChange>
          </w:rPr>
          <w:t xml:space="preserve">as not available earlier. </w:t>
        </w:r>
        <w:r w:rsidR="007C694B" w:rsidRPr="007C694B">
          <w:rPr>
            <w:sz w:val="28"/>
            <w:szCs w:val="28"/>
            <w:rPrChange w:id="91" w:author="ADMIN" w:date="2021-11-12T23:39:00Z">
              <w:rPr>
                <w:b/>
                <w:bCs/>
                <w:sz w:val="28"/>
                <w:szCs w:val="28"/>
              </w:rPr>
            </w:rPrChange>
          </w:rPr>
          <w:t>Their architecture is so smooth, speedy and secure that it works well for the reservation systems.</w:t>
        </w:r>
      </w:ins>
    </w:p>
    <w:p w14:paraId="5D898A4E" w14:textId="008BC44E" w:rsidR="007C694B" w:rsidRDefault="007C694B" w:rsidP="006F030C">
      <w:pPr>
        <w:jc w:val="both"/>
        <w:rPr>
          <w:ins w:id="92" w:author="ADMIN" w:date="2021-11-12T23:39:00Z"/>
          <w:sz w:val="28"/>
          <w:szCs w:val="28"/>
        </w:rPr>
      </w:pPr>
    </w:p>
    <w:p w14:paraId="0CF6A261" w14:textId="10E2C5FD" w:rsidR="007C694B" w:rsidRDefault="007C694B" w:rsidP="007C694B">
      <w:pPr>
        <w:jc w:val="both"/>
        <w:rPr>
          <w:ins w:id="93" w:author="ADMIN" w:date="2021-11-12T23:40:00Z"/>
          <w:b/>
          <w:bCs/>
          <w:sz w:val="28"/>
          <w:szCs w:val="28"/>
        </w:rPr>
      </w:pPr>
      <w:ins w:id="94" w:author="ADMIN" w:date="2021-11-12T23:39:00Z">
        <w:r w:rsidRPr="007C694B">
          <w:rPr>
            <w:b/>
            <w:bCs/>
            <w:sz w:val="28"/>
            <w:szCs w:val="28"/>
            <w:u w:val="single"/>
            <w:rPrChange w:id="95" w:author="ADMIN" w:date="2021-11-12T23:40:00Z">
              <w:rPr>
                <w:sz w:val="28"/>
                <w:szCs w:val="28"/>
              </w:rPr>
            </w:rPrChange>
          </w:rPr>
          <w:t>Question II.</w:t>
        </w:r>
        <w:r w:rsidRPr="007C694B">
          <w:rPr>
            <w:b/>
            <w:bCs/>
            <w:sz w:val="28"/>
            <w:szCs w:val="28"/>
            <w:rPrChange w:id="96" w:author="ADMIN" w:date="2021-11-12T23:40:00Z">
              <w:rPr>
                <w:sz w:val="28"/>
                <w:szCs w:val="28"/>
              </w:rPr>
            </w:rPrChange>
          </w:rPr>
          <w:t xml:space="preserve"> </w:t>
        </w:r>
        <w:r w:rsidRPr="007C694B">
          <w:rPr>
            <w:b/>
            <w:bCs/>
            <w:sz w:val="28"/>
            <w:szCs w:val="28"/>
            <w:rPrChange w:id="97" w:author="ADMIN" w:date="2021-11-12T23:40:00Z">
              <w:rPr>
                <w:sz w:val="28"/>
                <w:szCs w:val="28"/>
              </w:rPr>
            </w:rPrChange>
          </w:rPr>
          <w:t>Data management with reservation systems must be able to accommodate the customer’s requests and requirements.  How would you adopt / modify the code for this lab to include a cancellation of a reservation? Place your answer / modified code below this question.</w:t>
        </w:r>
      </w:ins>
    </w:p>
    <w:p w14:paraId="66D246BC" w14:textId="2BF0939B" w:rsidR="007C694B" w:rsidRDefault="007C694B" w:rsidP="007C694B">
      <w:pPr>
        <w:jc w:val="both"/>
        <w:rPr>
          <w:ins w:id="98" w:author="ADMIN" w:date="2021-11-12T23:40:00Z"/>
          <w:b/>
          <w:bCs/>
          <w:sz w:val="28"/>
          <w:szCs w:val="28"/>
        </w:rPr>
      </w:pPr>
    </w:p>
    <w:p w14:paraId="475B7E12" w14:textId="2C0D8EC3" w:rsidR="007C694B" w:rsidRDefault="007C694B" w:rsidP="007C694B">
      <w:pPr>
        <w:jc w:val="both"/>
        <w:rPr>
          <w:ins w:id="99" w:author="ADMIN" w:date="2021-11-12T23:42:00Z"/>
          <w:sz w:val="28"/>
          <w:szCs w:val="28"/>
        </w:rPr>
      </w:pPr>
      <w:ins w:id="100" w:author="ADMIN" w:date="2021-11-12T23:40:00Z">
        <w:r w:rsidRPr="007C694B">
          <w:rPr>
            <w:b/>
            <w:bCs/>
            <w:sz w:val="28"/>
            <w:szCs w:val="28"/>
            <w:u w:val="single"/>
            <w:rPrChange w:id="101" w:author="ADMIN" w:date="2021-11-12T23:40:00Z">
              <w:rPr>
                <w:b/>
                <w:bCs/>
                <w:sz w:val="28"/>
                <w:szCs w:val="28"/>
              </w:rPr>
            </w:rPrChange>
          </w:rPr>
          <w:t>Ans.</w:t>
        </w:r>
        <w:r>
          <w:rPr>
            <w:b/>
            <w:bCs/>
            <w:sz w:val="28"/>
            <w:szCs w:val="28"/>
            <w:u w:val="single"/>
          </w:rPr>
          <w:t xml:space="preserve"> </w:t>
        </w:r>
        <w:r>
          <w:rPr>
            <w:sz w:val="28"/>
            <w:szCs w:val="28"/>
          </w:rPr>
          <w:t xml:space="preserve">As in this lab we created reservation system to </w:t>
        </w:r>
      </w:ins>
      <w:ins w:id="102" w:author="ADMIN" w:date="2021-11-12T23:41:00Z">
        <w:r>
          <w:rPr>
            <w:sz w:val="28"/>
            <w:szCs w:val="28"/>
          </w:rPr>
          <w:t xml:space="preserve">accommodate the clients and to modify it to delete the reservation is simple as we created the algorithm/logic for the search, same modules can be used for deletion or update as well it would work like if a customer enters their last name it shows the reservation and a button for delete reservation would be added </w:t>
        </w:r>
      </w:ins>
      <w:ins w:id="103" w:author="ADMIN" w:date="2021-11-12T23:42:00Z">
        <w:r>
          <w:rPr>
            <w:sz w:val="28"/>
            <w:szCs w:val="28"/>
          </w:rPr>
          <w:t>and if someone clicks that button a SQL statement for delete would be executed which would delete the entry from the reservation table.</w:t>
        </w:r>
      </w:ins>
    </w:p>
    <w:p w14:paraId="3245BDFD" w14:textId="19C52229" w:rsidR="007C694B" w:rsidRDefault="007C694B" w:rsidP="007C694B">
      <w:pPr>
        <w:jc w:val="both"/>
        <w:rPr>
          <w:ins w:id="104" w:author="ADMIN" w:date="2021-11-12T23:42:00Z"/>
          <w:sz w:val="28"/>
          <w:szCs w:val="28"/>
        </w:rPr>
      </w:pPr>
    </w:p>
    <w:p w14:paraId="3ABC4866" w14:textId="305B34E2" w:rsidR="007C694B" w:rsidRDefault="007C694B" w:rsidP="007C694B">
      <w:pPr>
        <w:jc w:val="both"/>
        <w:rPr>
          <w:ins w:id="105" w:author="ADMIN" w:date="2021-11-12T23:43:00Z"/>
          <w:b/>
          <w:bCs/>
          <w:sz w:val="28"/>
          <w:szCs w:val="28"/>
        </w:rPr>
      </w:pPr>
      <w:ins w:id="106" w:author="ADMIN" w:date="2021-11-12T23:42:00Z">
        <w:r w:rsidRPr="007C694B">
          <w:rPr>
            <w:b/>
            <w:bCs/>
            <w:sz w:val="28"/>
            <w:szCs w:val="28"/>
            <w:u w:val="single"/>
            <w:rPrChange w:id="107" w:author="ADMIN" w:date="2021-11-12T23:43:00Z">
              <w:rPr>
                <w:sz w:val="28"/>
                <w:szCs w:val="28"/>
              </w:rPr>
            </w:rPrChange>
          </w:rPr>
          <w:lastRenderedPageBreak/>
          <w:t>Question III.</w:t>
        </w:r>
        <w:r w:rsidRPr="007C694B">
          <w:rPr>
            <w:b/>
            <w:bCs/>
            <w:sz w:val="28"/>
            <w:szCs w:val="28"/>
            <w:u w:val="single"/>
            <w:rPrChange w:id="108" w:author="ADMIN" w:date="2021-11-12T23:43:00Z">
              <w:rPr>
                <w:sz w:val="28"/>
                <w:szCs w:val="28"/>
                <w:u w:val="single"/>
              </w:rPr>
            </w:rPrChange>
          </w:rPr>
          <w:t xml:space="preserve"> </w:t>
        </w:r>
      </w:ins>
      <w:ins w:id="109" w:author="ADMIN" w:date="2021-11-12T23:43:00Z">
        <w:r w:rsidRPr="007C694B">
          <w:rPr>
            <w:b/>
            <w:bCs/>
            <w:sz w:val="28"/>
            <w:szCs w:val="28"/>
            <w:rPrChange w:id="110" w:author="ADMIN" w:date="2021-11-12T23:43:00Z">
              <w:rPr>
                <w:sz w:val="28"/>
                <w:szCs w:val="28"/>
                <w:u w:val="single"/>
              </w:rPr>
            </w:rPrChange>
          </w:rPr>
          <w:t>Visit the Web site:</w:t>
        </w:r>
        <w:r w:rsidRPr="007C694B">
          <w:rPr>
            <w:b/>
            <w:bCs/>
            <w:sz w:val="28"/>
            <w:szCs w:val="28"/>
            <w:rPrChange w:id="111" w:author="ADMIN" w:date="2021-11-12T23:43:00Z">
              <w:rPr>
                <w:sz w:val="28"/>
                <w:szCs w:val="28"/>
              </w:rPr>
            </w:rPrChange>
          </w:rPr>
          <w:t xml:space="preserve"> </w:t>
        </w:r>
        <w:r w:rsidRPr="007C694B">
          <w:rPr>
            <w:b/>
            <w:bCs/>
            <w:sz w:val="28"/>
            <w:szCs w:val="28"/>
            <w:rPrChange w:id="112" w:author="ADMIN" w:date="2021-11-12T23:43:00Z">
              <w:rPr>
                <w:sz w:val="28"/>
                <w:szCs w:val="28"/>
              </w:rPr>
            </w:rPrChange>
          </w:rPr>
          <w:fldChar w:fldCharType="begin"/>
        </w:r>
        <w:r w:rsidRPr="007C694B">
          <w:rPr>
            <w:b/>
            <w:bCs/>
            <w:sz w:val="28"/>
            <w:szCs w:val="28"/>
            <w:rPrChange w:id="113" w:author="ADMIN" w:date="2021-11-12T23:43:00Z">
              <w:rPr>
                <w:sz w:val="28"/>
                <w:szCs w:val="28"/>
              </w:rPr>
            </w:rPrChange>
          </w:rPr>
          <w:instrText xml:space="preserve"> HYPERLINK "</w:instrText>
        </w:r>
        <w:r w:rsidRPr="007C694B">
          <w:rPr>
            <w:b/>
            <w:bCs/>
            <w:sz w:val="28"/>
            <w:szCs w:val="28"/>
            <w:rPrChange w:id="114" w:author="ADMIN" w:date="2021-11-12T23:43:00Z">
              <w:rPr>
                <w:sz w:val="28"/>
                <w:szCs w:val="28"/>
                <w:u w:val="single"/>
              </w:rPr>
            </w:rPrChange>
          </w:rPr>
          <w:instrText>https://www.choicehotels.com/reservations</w:instrText>
        </w:r>
        <w:r w:rsidRPr="007C694B">
          <w:rPr>
            <w:b/>
            <w:bCs/>
            <w:sz w:val="28"/>
            <w:szCs w:val="28"/>
            <w:rPrChange w:id="115" w:author="ADMIN" w:date="2021-11-12T23:43:00Z">
              <w:rPr>
                <w:sz w:val="28"/>
                <w:szCs w:val="28"/>
              </w:rPr>
            </w:rPrChange>
          </w:rPr>
          <w:instrText xml:space="preserve">" </w:instrText>
        </w:r>
        <w:r w:rsidRPr="007C694B">
          <w:rPr>
            <w:b/>
            <w:bCs/>
            <w:sz w:val="28"/>
            <w:szCs w:val="28"/>
            <w:rPrChange w:id="116" w:author="ADMIN" w:date="2021-11-12T23:43:00Z">
              <w:rPr>
                <w:sz w:val="28"/>
                <w:szCs w:val="28"/>
              </w:rPr>
            </w:rPrChange>
          </w:rPr>
          <w:fldChar w:fldCharType="separate"/>
        </w:r>
        <w:r w:rsidRPr="007C694B">
          <w:rPr>
            <w:rStyle w:val="Hyperlink"/>
            <w:b/>
            <w:bCs/>
            <w:sz w:val="28"/>
            <w:szCs w:val="28"/>
            <w:rPrChange w:id="117" w:author="ADMIN" w:date="2021-11-12T23:43:00Z">
              <w:rPr>
                <w:sz w:val="28"/>
                <w:szCs w:val="28"/>
                <w:u w:val="single"/>
              </w:rPr>
            </w:rPrChange>
          </w:rPr>
          <w:t>https://www.choicehotels.com/reservations</w:t>
        </w:r>
        <w:r w:rsidRPr="007C694B">
          <w:rPr>
            <w:b/>
            <w:bCs/>
            <w:sz w:val="28"/>
            <w:szCs w:val="28"/>
            <w:rPrChange w:id="118" w:author="ADMIN" w:date="2021-11-12T23:43:00Z">
              <w:rPr>
                <w:sz w:val="28"/>
                <w:szCs w:val="28"/>
              </w:rPr>
            </w:rPrChange>
          </w:rPr>
          <w:fldChar w:fldCharType="end"/>
        </w:r>
        <w:r w:rsidRPr="007C694B">
          <w:rPr>
            <w:b/>
            <w:bCs/>
            <w:sz w:val="28"/>
            <w:szCs w:val="28"/>
            <w:rPrChange w:id="119" w:author="ADMIN" w:date="2021-11-12T23:43:00Z">
              <w:rPr>
                <w:sz w:val="28"/>
                <w:szCs w:val="28"/>
                <w:u w:val="single"/>
              </w:rPr>
            </w:rPrChange>
          </w:rPr>
          <w:t>.</w:t>
        </w:r>
        <w:r w:rsidRPr="007C694B">
          <w:rPr>
            <w:b/>
            <w:bCs/>
            <w:sz w:val="28"/>
            <w:szCs w:val="28"/>
            <w:rPrChange w:id="120" w:author="ADMIN" w:date="2021-11-12T23:43:00Z">
              <w:rPr>
                <w:sz w:val="28"/>
                <w:szCs w:val="28"/>
              </w:rPr>
            </w:rPrChange>
          </w:rPr>
          <w:t xml:space="preserve"> </w:t>
        </w:r>
        <w:r w:rsidRPr="007C694B">
          <w:rPr>
            <w:b/>
            <w:bCs/>
            <w:sz w:val="28"/>
            <w:szCs w:val="28"/>
            <w:rPrChange w:id="121" w:author="ADMIN" w:date="2021-11-12T23:43:00Z">
              <w:rPr>
                <w:sz w:val="28"/>
                <w:szCs w:val="28"/>
                <w:u w:val="single"/>
              </w:rPr>
            </w:rPrChange>
          </w:rPr>
          <w:t>Navigate through the Web site and list the various required input to make a reservation at a hotel in a particular location. Take a snapshot of the reservation input text boxes and place it here below your list.</w:t>
        </w:r>
      </w:ins>
    </w:p>
    <w:p w14:paraId="3608A05D" w14:textId="03FCD699" w:rsidR="007C694B" w:rsidRDefault="007C694B" w:rsidP="007C694B">
      <w:pPr>
        <w:jc w:val="both"/>
        <w:rPr>
          <w:ins w:id="122" w:author="ADMIN" w:date="2021-11-12T23:43:00Z"/>
          <w:b/>
          <w:bCs/>
          <w:sz w:val="28"/>
          <w:szCs w:val="28"/>
        </w:rPr>
      </w:pPr>
    </w:p>
    <w:p w14:paraId="15C151A6" w14:textId="4388D0FF" w:rsidR="007C694B" w:rsidRDefault="007C694B" w:rsidP="007C694B">
      <w:pPr>
        <w:jc w:val="both"/>
        <w:rPr>
          <w:ins w:id="123" w:author="ADMIN" w:date="2021-11-12T23:47:00Z"/>
          <w:b/>
          <w:bCs/>
          <w:sz w:val="28"/>
          <w:szCs w:val="28"/>
          <w:u w:val="single"/>
        </w:rPr>
      </w:pPr>
      <w:ins w:id="124" w:author="ADMIN" w:date="2021-11-12T23:43:00Z">
        <w:r w:rsidRPr="007C694B">
          <w:rPr>
            <w:b/>
            <w:bCs/>
            <w:sz w:val="28"/>
            <w:szCs w:val="28"/>
            <w:u w:val="single"/>
            <w:rPrChange w:id="125" w:author="ADMIN" w:date="2021-11-12T23:43:00Z">
              <w:rPr>
                <w:b/>
                <w:bCs/>
                <w:sz w:val="28"/>
                <w:szCs w:val="28"/>
              </w:rPr>
            </w:rPrChange>
          </w:rPr>
          <w:t>Ans.</w:t>
        </w:r>
        <w:r>
          <w:rPr>
            <w:b/>
            <w:bCs/>
            <w:sz w:val="28"/>
            <w:szCs w:val="28"/>
            <w:u w:val="single"/>
          </w:rPr>
          <w:t xml:space="preserve"> </w:t>
        </w:r>
      </w:ins>
    </w:p>
    <w:p w14:paraId="4679855D" w14:textId="75C1D475" w:rsidR="007C694B" w:rsidRDefault="007C694B" w:rsidP="007C694B">
      <w:pPr>
        <w:jc w:val="both"/>
        <w:rPr>
          <w:ins w:id="126" w:author="ADMIN" w:date="2021-11-12T23:47:00Z"/>
          <w:b/>
          <w:bCs/>
          <w:sz w:val="28"/>
          <w:szCs w:val="28"/>
          <w:u w:val="single"/>
        </w:rPr>
      </w:pPr>
    </w:p>
    <w:p w14:paraId="2800722F" w14:textId="29B5FF0E" w:rsidR="007C694B" w:rsidRPr="007C694B" w:rsidRDefault="007C694B" w:rsidP="007C694B">
      <w:pPr>
        <w:jc w:val="both"/>
        <w:rPr>
          <w:ins w:id="127" w:author="ADMIN" w:date="2021-11-12T23:47:00Z"/>
          <w:sz w:val="28"/>
          <w:szCs w:val="28"/>
          <w:rPrChange w:id="128" w:author="ADMIN" w:date="2021-11-12T23:47:00Z">
            <w:rPr>
              <w:ins w:id="129" w:author="ADMIN" w:date="2021-11-12T23:47:00Z"/>
              <w:b/>
              <w:bCs/>
              <w:sz w:val="28"/>
              <w:szCs w:val="28"/>
              <w:u w:val="single"/>
            </w:rPr>
          </w:rPrChange>
        </w:rPr>
      </w:pPr>
      <w:ins w:id="130" w:author="ADMIN" w:date="2021-11-12T23:47:00Z">
        <w:r>
          <w:rPr>
            <w:sz w:val="28"/>
            <w:szCs w:val="28"/>
          </w:rPr>
          <w:t>First Name, Last Name, Email Address,</w:t>
        </w:r>
      </w:ins>
      <w:ins w:id="131" w:author="ADMIN" w:date="2021-11-12T23:48:00Z">
        <w:r>
          <w:rPr>
            <w:sz w:val="28"/>
            <w:szCs w:val="28"/>
          </w:rPr>
          <w:t xml:space="preserve"> Country, Phone Number, State, Postal Code, Name on Card, Credit or Debit Card Number, Card Type and Expiration Date is required to book a room through this website, </w:t>
        </w:r>
      </w:ins>
      <w:ins w:id="132" w:author="ADMIN" w:date="2021-11-12T23:49:00Z">
        <w:r>
          <w:rPr>
            <w:sz w:val="28"/>
            <w:szCs w:val="28"/>
          </w:rPr>
          <w:t>It entails the information for the guest and their payment method to book the room.</w:t>
        </w:r>
      </w:ins>
    </w:p>
    <w:p w14:paraId="372F82E1" w14:textId="77777777" w:rsidR="007C694B" w:rsidRDefault="007C694B" w:rsidP="007C694B">
      <w:pPr>
        <w:jc w:val="both"/>
        <w:rPr>
          <w:ins w:id="133" w:author="ADMIN" w:date="2021-11-12T23:44:00Z"/>
          <w:b/>
          <w:bCs/>
          <w:sz w:val="28"/>
          <w:szCs w:val="28"/>
          <w:u w:val="single"/>
        </w:rPr>
      </w:pPr>
    </w:p>
    <w:p w14:paraId="3EC208E9" w14:textId="77777777" w:rsidR="007C694B" w:rsidRDefault="007C694B" w:rsidP="007C694B">
      <w:pPr>
        <w:jc w:val="both"/>
        <w:rPr>
          <w:ins w:id="134" w:author="ADMIN" w:date="2021-11-12T23:47:00Z"/>
          <w:sz w:val="28"/>
          <w:szCs w:val="28"/>
        </w:rPr>
      </w:pPr>
      <w:ins w:id="135" w:author="ADMIN" w:date="2021-11-12T23:47:00Z">
        <w:r>
          <w:rPr>
            <w:noProof/>
          </w:rPr>
          <w:drawing>
            <wp:inline distT="0" distB="0" distL="0" distR="0" wp14:anchorId="47988D41" wp14:editId="44ABFE16">
              <wp:extent cx="5943600" cy="3363595"/>
              <wp:effectExtent l="0" t="0" r="0" b="8255"/>
              <wp:docPr id="15" name="Picture 15" descr="Graphical user interface, application, websit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icture 15" descr="Graphical user interface, application, website&#10;&#10;Description automatically generated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635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EBAA87" w14:textId="460675A1" w:rsidR="007C694B" w:rsidRDefault="007C694B" w:rsidP="007C694B">
      <w:pPr>
        <w:jc w:val="both"/>
        <w:rPr>
          <w:ins w:id="136" w:author="ADMIN" w:date="2021-11-12T23:49:00Z"/>
          <w:sz w:val="28"/>
          <w:szCs w:val="28"/>
        </w:rPr>
      </w:pPr>
      <w:ins w:id="137" w:author="ADMIN" w:date="2021-11-12T23:47:00Z">
        <w:r>
          <w:rPr>
            <w:noProof/>
          </w:rPr>
          <w:lastRenderedPageBreak/>
          <w:drawing>
            <wp:inline distT="0" distB="0" distL="0" distR="0" wp14:anchorId="3A29291C" wp14:editId="5FEA88A3">
              <wp:extent cx="5943600" cy="2409190"/>
              <wp:effectExtent l="0" t="0" r="0" b="0"/>
              <wp:docPr id="16" name="Picture 16" descr="Graphical user interface, application, websit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icture 16" descr="Graphical user interface, application, website&#10;&#10;Description automatically generated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09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38" w:author="ADMIN" w:date="2021-11-12T23:46:00Z">
        <w:r>
          <w:rPr>
            <w:sz w:val="28"/>
            <w:szCs w:val="28"/>
          </w:rPr>
          <w:t xml:space="preserve"> </w:t>
        </w:r>
      </w:ins>
    </w:p>
    <w:p w14:paraId="00DB8E83" w14:textId="01F6F616" w:rsidR="007C694B" w:rsidRDefault="007C694B" w:rsidP="007C694B">
      <w:pPr>
        <w:jc w:val="both"/>
        <w:rPr>
          <w:ins w:id="139" w:author="ADMIN" w:date="2021-11-12T23:49:00Z"/>
          <w:sz w:val="28"/>
          <w:szCs w:val="28"/>
        </w:rPr>
      </w:pPr>
    </w:p>
    <w:p w14:paraId="7A4B49D6" w14:textId="7DB9F8E4" w:rsidR="007C694B" w:rsidRDefault="00444E14" w:rsidP="007C694B">
      <w:pPr>
        <w:jc w:val="both"/>
        <w:rPr>
          <w:ins w:id="140" w:author="ADMIN" w:date="2021-11-12T23:50:00Z"/>
          <w:b/>
          <w:bCs/>
          <w:sz w:val="28"/>
          <w:szCs w:val="28"/>
        </w:rPr>
      </w:pPr>
      <w:ins w:id="141" w:author="ADMIN" w:date="2021-11-12T23:49:00Z">
        <w:r w:rsidRPr="008D4EFB">
          <w:rPr>
            <w:b/>
            <w:bCs/>
            <w:sz w:val="28"/>
            <w:szCs w:val="28"/>
            <w:u w:val="single"/>
            <w:rPrChange w:id="142" w:author="ADMIN" w:date="2021-11-12T23:50:00Z">
              <w:rPr>
                <w:sz w:val="28"/>
                <w:szCs w:val="28"/>
              </w:rPr>
            </w:rPrChange>
          </w:rPr>
          <w:t>Question IV.</w:t>
        </w:r>
        <w:r w:rsidRPr="008D4EFB">
          <w:rPr>
            <w:b/>
            <w:bCs/>
            <w:sz w:val="28"/>
            <w:szCs w:val="28"/>
            <w:rPrChange w:id="143" w:author="ADMIN" w:date="2021-11-12T23:49:00Z">
              <w:rPr>
                <w:sz w:val="28"/>
                <w:szCs w:val="28"/>
              </w:rPr>
            </w:rPrChange>
          </w:rPr>
          <w:t xml:space="preserve"> </w:t>
        </w:r>
        <w:r w:rsidR="008D4EFB" w:rsidRPr="008D4EFB">
          <w:rPr>
            <w:b/>
            <w:bCs/>
            <w:sz w:val="28"/>
            <w:szCs w:val="28"/>
            <w:rPrChange w:id="144" w:author="ADMIN" w:date="2021-11-12T23:49:00Z">
              <w:rPr>
                <w:sz w:val="28"/>
                <w:szCs w:val="28"/>
              </w:rPr>
            </w:rPrChange>
          </w:rPr>
          <w:t xml:space="preserve">Reservation systems may also apply to an educational institute’s registration </w:t>
        </w:r>
        <w:r w:rsidR="008D4EFB" w:rsidRPr="008D4EFB">
          <w:rPr>
            <w:b/>
            <w:bCs/>
            <w:sz w:val="28"/>
            <w:szCs w:val="28"/>
            <w:rPrChange w:id="145" w:author="ADMIN" w:date="2021-11-12T23:49:00Z">
              <w:rPr>
                <w:sz w:val="28"/>
                <w:szCs w:val="28"/>
              </w:rPr>
            </w:rPrChange>
          </w:rPr>
          <w:tab/>
          <w:t>procedures.</w:t>
        </w:r>
      </w:ins>
      <w:ins w:id="146" w:author="ADMIN" w:date="2021-11-12T23:50:00Z">
        <w:r w:rsidR="008D4EFB">
          <w:rPr>
            <w:b/>
            <w:bCs/>
            <w:sz w:val="28"/>
            <w:szCs w:val="28"/>
          </w:rPr>
          <w:t xml:space="preserve"> </w:t>
        </w:r>
      </w:ins>
      <w:ins w:id="147" w:author="ADMIN" w:date="2021-11-12T23:49:00Z">
        <w:r w:rsidR="008D4EFB" w:rsidRPr="008D4EFB">
          <w:rPr>
            <w:b/>
            <w:bCs/>
            <w:sz w:val="28"/>
            <w:szCs w:val="28"/>
            <w:rPrChange w:id="148" w:author="ADMIN" w:date="2021-11-12T23:49:00Z">
              <w:rPr>
                <w:sz w:val="28"/>
                <w:szCs w:val="28"/>
              </w:rPr>
            </w:rPrChange>
          </w:rPr>
          <w:t>Similarities exist between both hotel reservation and educational</w:t>
        </w:r>
      </w:ins>
      <w:ins w:id="149" w:author="ADMIN" w:date="2021-11-12T23:50:00Z">
        <w:r w:rsidR="008D4EFB">
          <w:rPr>
            <w:b/>
            <w:bCs/>
            <w:sz w:val="28"/>
            <w:szCs w:val="28"/>
          </w:rPr>
          <w:t xml:space="preserve"> </w:t>
        </w:r>
      </w:ins>
      <w:ins w:id="150" w:author="ADMIN" w:date="2021-11-12T23:49:00Z">
        <w:r w:rsidR="008D4EFB" w:rsidRPr="008D4EFB">
          <w:rPr>
            <w:b/>
            <w:bCs/>
            <w:sz w:val="28"/>
            <w:szCs w:val="28"/>
            <w:rPrChange w:id="151" w:author="ADMIN" w:date="2021-11-12T23:49:00Z">
              <w:rPr>
                <w:sz w:val="28"/>
                <w:szCs w:val="28"/>
              </w:rPr>
            </w:rPrChange>
          </w:rPr>
          <w:t>registration systems</w:t>
        </w:r>
      </w:ins>
      <w:ins w:id="152" w:author="ADMIN" w:date="2021-11-12T23:50:00Z">
        <w:r w:rsidR="008D4EFB" w:rsidRPr="008D4EFB">
          <w:rPr>
            <w:b/>
            <w:bCs/>
            <w:sz w:val="28"/>
            <w:szCs w:val="28"/>
            <w:rPrChange w:id="153" w:author="ADMIN" w:date="2021-11-12T23:49:00Z">
              <w:rPr>
                <w:b/>
                <w:bCs/>
                <w:sz w:val="28"/>
                <w:szCs w:val="28"/>
              </w:rPr>
            </w:rPrChange>
          </w:rPr>
          <w:t xml:space="preserve">. </w:t>
        </w:r>
      </w:ins>
      <w:ins w:id="154" w:author="ADMIN" w:date="2021-11-12T23:49:00Z">
        <w:r w:rsidR="008D4EFB" w:rsidRPr="008D4EFB">
          <w:rPr>
            <w:b/>
            <w:bCs/>
            <w:sz w:val="28"/>
            <w:szCs w:val="28"/>
            <w:rPrChange w:id="155" w:author="ADMIN" w:date="2021-11-12T23:49:00Z">
              <w:rPr>
                <w:sz w:val="28"/>
                <w:szCs w:val="28"/>
              </w:rPr>
            </w:rPrChange>
          </w:rPr>
          <w:t>List the similar input items, appropriate files to be created and monitored, hardware to store the data, and network architecture. Place your</w:t>
        </w:r>
        <w:r w:rsidR="008D4EFB">
          <w:rPr>
            <w:b/>
            <w:bCs/>
            <w:sz w:val="28"/>
            <w:szCs w:val="28"/>
          </w:rPr>
          <w:t xml:space="preserve"> </w:t>
        </w:r>
        <w:r w:rsidR="008D4EFB" w:rsidRPr="008D4EFB">
          <w:rPr>
            <w:b/>
            <w:bCs/>
            <w:sz w:val="28"/>
            <w:szCs w:val="28"/>
            <w:rPrChange w:id="156" w:author="ADMIN" w:date="2021-11-12T23:49:00Z">
              <w:rPr>
                <w:sz w:val="28"/>
                <w:szCs w:val="28"/>
              </w:rPr>
            </w:rPrChange>
          </w:rPr>
          <w:t>answer below this question number.</w:t>
        </w:r>
      </w:ins>
    </w:p>
    <w:p w14:paraId="628E370A" w14:textId="04E27059" w:rsidR="008D4EFB" w:rsidRDefault="008D4EFB" w:rsidP="007C694B">
      <w:pPr>
        <w:jc w:val="both"/>
        <w:rPr>
          <w:ins w:id="157" w:author="ADMIN" w:date="2021-11-12T23:50:00Z"/>
          <w:b/>
          <w:bCs/>
          <w:sz w:val="28"/>
          <w:szCs w:val="28"/>
        </w:rPr>
      </w:pPr>
    </w:p>
    <w:p w14:paraId="7DFCC784" w14:textId="6162A7AC" w:rsidR="008D4EFB" w:rsidRDefault="008D4EFB" w:rsidP="007C694B">
      <w:pPr>
        <w:jc w:val="both"/>
        <w:rPr>
          <w:ins w:id="158" w:author="ADMIN" w:date="2021-11-12T23:53:00Z"/>
          <w:sz w:val="28"/>
          <w:szCs w:val="28"/>
        </w:rPr>
      </w:pPr>
      <w:ins w:id="159" w:author="ADMIN" w:date="2021-11-12T23:50:00Z">
        <w:r w:rsidRPr="008D4EFB">
          <w:rPr>
            <w:b/>
            <w:bCs/>
            <w:sz w:val="28"/>
            <w:szCs w:val="28"/>
            <w:u w:val="single"/>
            <w:rPrChange w:id="160" w:author="ADMIN" w:date="2021-11-12T23:50:00Z">
              <w:rPr>
                <w:b/>
                <w:bCs/>
                <w:sz w:val="28"/>
                <w:szCs w:val="28"/>
              </w:rPr>
            </w:rPrChange>
          </w:rPr>
          <w:t>Ans.</w:t>
        </w:r>
        <w:r>
          <w:rPr>
            <w:b/>
            <w:bCs/>
            <w:sz w:val="28"/>
            <w:szCs w:val="28"/>
            <w:u w:val="single"/>
          </w:rPr>
          <w:t xml:space="preserve"> </w:t>
        </w:r>
      </w:ins>
      <w:ins w:id="161" w:author="ADMIN" w:date="2021-11-12T23:51:00Z">
        <w:r>
          <w:rPr>
            <w:sz w:val="28"/>
            <w:szCs w:val="28"/>
          </w:rPr>
          <w:t>Yes there are many similarities if we compare the hotel reservation systems and education reservation systems but there is a big difference when it comes to the network architecture because the educational system has many inter-connected departments which are involved in the reservation process because if a</w:t>
        </w:r>
      </w:ins>
      <w:ins w:id="162" w:author="ADMIN" w:date="2021-11-12T23:52:00Z">
        <w:r>
          <w:rPr>
            <w:sz w:val="28"/>
            <w:szCs w:val="28"/>
          </w:rPr>
          <w:t xml:space="preserve"> student wants an admission in a particular dept, then it would be a series of acceptances and then if everyone accepts then it gets reserved whereas in a hotel reservation system there is no such kind of interconnectivity. </w:t>
        </w:r>
      </w:ins>
      <w:ins w:id="163" w:author="ADMIN" w:date="2021-11-12T23:53:00Z">
        <w:r>
          <w:rPr>
            <w:sz w:val="28"/>
            <w:szCs w:val="28"/>
          </w:rPr>
          <w:t>Fields would also be many more for the educational reservation platform for example department, subjects, course level and etc. I have to write so much more on this question but I’m running out on time for the submission of this lab.</w:t>
        </w:r>
      </w:ins>
    </w:p>
    <w:p w14:paraId="20C76B65" w14:textId="1D6FC97A" w:rsidR="008D4EFB" w:rsidRDefault="008D4EFB" w:rsidP="007C694B">
      <w:pPr>
        <w:jc w:val="both"/>
        <w:rPr>
          <w:ins w:id="164" w:author="ADMIN" w:date="2021-11-12T23:53:00Z"/>
          <w:sz w:val="28"/>
          <w:szCs w:val="28"/>
        </w:rPr>
      </w:pPr>
    </w:p>
    <w:p w14:paraId="6491013E" w14:textId="083C9DF5" w:rsidR="008D4EFB" w:rsidRDefault="008D4EFB" w:rsidP="007C694B">
      <w:pPr>
        <w:jc w:val="both"/>
        <w:rPr>
          <w:ins w:id="165" w:author="ADMIN" w:date="2021-11-12T23:54:00Z"/>
          <w:b/>
          <w:bCs/>
          <w:sz w:val="28"/>
          <w:szCs w:val="28"/>
        </w:rPr>
      </w:pPr>
      <w:ins w:id="166" w:author="ADMIN" w:date="2021-11-12T23:53:00Z">
        <w:r w:rsidRPr="008D4EFB">
          <w:rPr>
            <w:b/>
            <w:bCs/>
            <w:sz w:val="28"/>
            <w:szCs w:val="28"/>
            <w:u w:val="single"/>
            <w:rPrChange w:id="167" w:author="ADMIN" w:date="2021-11-12T23:54:00Z">
              <w:rPr>
                <w:sz w:val="28"/>
                <w:szCs w:val="28"/>
              </w:rPr>
            </w:rPrChange>
          </w:rPr>
          <w:t>Q</w:t>
        </w:r>
      </w:ins>
      <w:ins w:id="168" w:author="ADMIN" w:date="2021-11-12T23:54:00Z">
        <w:r w:rsidRPr="008D4EFB">
          <w:rPr>
            <w:b/>
            <w:bCs/>
            <w:sz w:val="28"/>
            <w:szCs w:val="28"/>
            <w:u w:val="single"/>
            <w:rPrChange w:id="169" w:author="ADMIN" w:date="2021-11-12T23:54:00Z">
              <w:rPr>
                <w:sz w:val="28"/>
                <w:szCs w:val="28"/>
              </w:rPr>
            </w:rPrChange>
          </w:rPr>
          <w:t>uestion V.</w:t>
        </w:r>
        <w:r>
          <w:rPr>
            <w:b/>
            <w:bCs/>
            <w:sz w:val="28"/>
            <w:szCs w:val="28"/>
            <w:u w:val="single"/>
          </w:rPr>
          <w:t xml:space="preserve"> </w:t>
        </w:r>
        <w:r w:rsidRPr="008D4EFB">
          <w:rPr>
            <w:b/>
            <w:bCs/>
            <w:sz w:val="28"/>
            <w:szCs w:val="28"/>
            <w:rPrChange w:id="170" w:author="ADMIN" w:date="2021-11-12T23:54:00Z">
              <w:rPr>
                <w:b/>
                <w:bCs/>
                <w:sz w:val="28"/>
                <w:szCs w:val="28"/>
                <w:u w:val="single"/>
              </w:rPr>
            </w:rPrChange>
          </w:rPr>
          <w:t>Would you recommend that data for the reservation system be structured or unstructured?  Support your answer.</w:t>
        </w:r>
      </w:ins>
    </w:p>
    <w:p w14:paraId="18846219" w14:textId="29B4255C" w:rsidR="008D4EFB" w:rsidRDefault="008D4EFB" w:rsidP="007C694B">
      <w:pPr>
        <w:jc w:val="both"/>
        <w:rPr>
          <w:ins w:id="171" w:author="ADMIN" w:date="2021-11-12T23:54:00Z"/>
          <w:b/>
          <w:bCs/>
          <w:sz w:val="28"/>
          <w:szCs w:val="28"/>
        </w:rPr>
      </w:pPr>
    </w:p>
    <w:p w14:paraId="7F0A10D0" w14:textId="73A38AE5" w:rsidR="008D4EFB" w:rsidRPr="008D4EFB" w:rsidRDefault="008D4EFB" w:rsidP="007C694B">
      <w:pPr>
        <w:jc w:val="both"/>
        <w:rPr>
          <w:sz w:val="28"/>
          <w:szCs w:val="28"/>
          <w:u w:val="single"/>
          <w:rPrChange w:id="172" w:author="ADMIN" w:date="2021-11-12T23:54:00Z">
            <w:rPr/>
          </w:rPrChange>
        </w:rPr>
        <w:pPrChange w:id="173" w:author="ADMIN" w:date="2021-11-12T23:35:00Z">
          <w:pPr/>
        </w:pPrChange>
      </w:pPr>
      <w:ins w:id="174" w:author="ADMIN" w:date="2021-11-12T23:54:00Z">
        <w:r>
          <w:rPr>
            <w:b/>
            <w:bCs/>
            <w:sz w:val="28"/>
            <w:szCs w:val="28"/>
          </w:rPr>
          <w:lastRenderedPageBreak/>
          <w:t xml:space="preserve">Ans. </w:t>
        </w:r>
        <w:r>
          <w:rPr>
            <w:sz w:val="28"/>
            <w:szCs w:val="28"/>
          </w:rPr>
          <w:t xml:space="preserve">I would recommend the data to be structured for the reservations systems as that would create a flow in the program and the process of </w:t>
        </w:r>
      </w:ins>
      <w:ins w:id="175" w:author="ADMIN" w:date="2021-11-12T23:55:00Z">
        <w:r>
          <w:rPr>
            <w:sz w:val="28"/>
            <w:szCs w:val="28"/>
          </w:rPr>
          <w:t>updating</w:t>
        </w:r>
      </w:ins>
      <w:ins w:id="176" w:author="ADMIN" w:date="2021-11-12T23:54:00Z">
        <w:r>
          <w:rPr>
            <w:sz w:val="28"/>
            <w:szCs w:val="28"/>
          </w:rPr>
          <w:t xml:space="preserve"> would be quick and that is w</w:t>
        </w:r>
      </w:ins>
      <w:ins w:id="177" w:author="ADMIN" w:date="2021-11-12T23:55:00Z">
        <w:r>
          <w:rPr>
            <w:sz w:val="28"/>
            <w:szCs w:val="28"/>
          </w:rPr>
          <w:t>hat matters the most in the reservation systems. If the data is structured and someone deletes their reservation it would be a faster response time to make that particular selection available again and that’s the reason, I suggest reservation systems should be structured.</w:t>
        </w:r>
      </w:ins>
    </w:p>
    <w:sectPr w:rsidR="008D4EFB" w:rsidRPr="008D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92"/>
    <w:rsid w:val="00444E14"/>
    <w:rsid w:val="00597B74"/>
    <w:rsid w:val="006F030C"/>
    <w:rsid w:val="007C694B"/>
    <w:rsid w:val="008D4EFB"/>
    <w:rsid w:val="00C4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A385"/>
  <w15:chartTrackingRefBased/>
  <w15:docId w15:val="{0922D8CF-5E16-46BA-9A3C-1B309851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2021-11-13T05:28:00Z</dcterms:created>
  <dcterms:modified xsi:type="dcterms:W3CDTF">2021-11-13T05:56:00Z</dcterms:modified>
</cp:coreProperties>
</file>